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6FAD0D" w14:textId="77777777" w:rsidR="00DF3443" w:rsidRDefault="002E2468" w:rsidP="00B14C09">
      <w:pPr>
        <w:pStyle w:val="papertitle"/>
        <w:rPr>
          <w:i/>
        </w:rPr>
      </w:pPr>
      <w:r>
        <w:rPr>
          <w:i/>
          <w:iCs/>
        </w:rPr>
        <w:t>uc_Eating</w:t>
      </w:r>
      <w:r>
        <w:rPr>
          <w:i/>
        </w:rPr>
        <w:t>:</w:t>
      </w:r>
    </w:p>
    <w:p w14:paraId="534C0A4F" w14:textId="2C3F44A9" w:rsidR="00DF3443" w:rsidRPr="00942A00" w:rsidRDefault="002E2468" w:rsidP="00B14C09">
      <w:pPr>
        <w:pStyle w:val="NormalWeb"/>
        <w:spacing w:before="280"/>
        <w:jc w:val="center"/>
        <w:rPr>
          <w:rFonts w:ascii="Arial" w:hAnsi="Arial" w:cs="Arial"/>
          <w:i/>
          <w:color w:val="000000"/>
          <w:sz w:val="24"/>
          <w:szCs w:val="24"/>
        </w:rPr>
      </w:pPr>
      <w:r>
        <w:rPr>
          <w:rFonts w:ascii="Arial" w:hAnsi="Arial" w:cs="Arial"/>
          <w:i/>
          <w:color w:val="000000"/>
          <w:sz w:val="24"/>
          <w:szCs w:val="24"/>
        </w:rPr>
        <w:t>Ontology for unambiguous characterization of eating and food habits</w:t>
      </w:r>
    </w:p>
    <w:p w14:paraId="1FF5AB49" w14:textId="77777777" w:rsidR="00DF3443" w:rsidRDefault="00DF3443" w:rsidP="00B14C09">
      <w:pPr>
        <w:jc w:val="both"/>
        <w:sectPr w:rsidR="00DF3443">
          <w:headerReference w:type="default" r:id="rId9"/>
          <w:footerReference w:type="default" r:id="rId10"/>
          <w:pgSz w:w="12240" w:h="15840"/>
          <w:pgMar w:top="1080" w:right="893" w:bottom="1440" w:left="893" w:header="720" w:footer="720" w:gutter="0"/>
          <w:cols w:space="720"/>
          <w:formProt w:val="0"/>
          <w:docGrid w:linePitch="360" w:charSpace="2047"/>
        </w:sectPr>
      </w:pPr>
    </w:p>
    <w:p w14:paraId="2EB8DB6C" w14:textId="77777777" w:rsidR="00DF3443" w:rsidRDefault="002E2468" w:rsidP="00B14C09">
      <w:pPr>
        <w:pStyle w:val="Author"/>
        <w:tabs>
          <w:tab w:val="left" w:pos="-900"/>
          <w:tab w:val="left" w:pos="3330"/>
        </w:tabs>
      </w:pPr>
      <w:r>
        <w:lastRenderedPageBreak/>
        <w:t>Kimiya Taji</w:t>
      </w:r>
    </w:p>
    <w:p w14:paraId="04C69827" w14:textId="77777777" w:rsidR="00DF3443" w:rsidRDefault="002E2468" w:rsidP="00B14C09">
      <w:pPr>
        <w:pStyle w:val="Affiliation"/>
        <w:tabs>
          <w:tab w:val="left" w:pos="-900"/>
          <w:tab w:val="left" w:pos="3330"/>
        </w:tabs>
      </w:pPr>
      <w:r>
        <w:t>Department of Food Science and Technology</w:t>
      </w:r>
    </w:p>
    <w:p w14:paraId="51C7C272" w14:textId="77777777" w:rsidR="00DF3443" w:rsidRDefault="002E2468" w:rsidP="00B14C09">
      <w:pPr>
        <w:pStyle w:val="Affiliation"/>
        <w:tabs>
          <w:tab w:val="left" w:pos="-900"/>
          <w:tab w:val="left" w:pos="3330"/>
        </w:tabs>
      </w:pPr>
      <w:r>
        <w:t>University of California Davis</w:t>
      </w:r>
    </w:p>
    <w:p w14:paraId="777B64AE" w14:textId="77777777" w:rsidR="00DF3443" w:rsidRDefault="002E2468" w:rsidP="00B14C09">
      <w:pPr>
        <w:pStyle w:val="Affiliation"/>
        <w:tabs>
          <w:tab w:val="left" w:pos="-900"/>
          <w:tab w:val="left" w:pos="3330"/>
        </w:tabs>
      </w:pPr>
      <w:r>
        <w:t>Davis, CA</w:t>
      </w:r>
    </w:p>
    <w:p w14:paraId="53D25C2C" w14:textId="77777777" w:rsidR="00DF3443" w:rsidRDefault="006B42E3" w:rsidP="00B14C09">
      <w:pPr>
        <w:pStyle w:val="Affiliation"/>
        <w:tabs>
          <w:tab w:val="left" w:pos="-900"/>
          <w:tab w:val="left" w:pos="3330"/>
        </w:tabs>
        <w:rPr>
          <w:rStyle w:val="InternetLink"/>
        </w:rPr>
      </w:pPr>
      <w:hyperlink r:id="rId11">
        <w:r w:rsidR="002E2468">
          <w:rPr>
            <w:rStyle w:val="InternetLink"/>
          </w:rPr>
          <w:t>khtaji@ucdavis.edu</w:t>
        </w:r>
      </w:hyperlink>
    </w:p>
    <w:p w14:paraId="4826F2A7" w14:textId="77777777" w:rsidR="00DF3443" w:rsidRDefault="00DF3443" w:rsidP="00B14C09">
      <w:pPr>
        <w:pStyle w:val="Affiliation"/>
        <w:tabs>
          <w:tab w:val="left" w:pos="-900"/>
          <w:tab w:val="left" w:pos="3330"/>
        </w:tabs>
      </w:pPr>
    </w:p>
    <w:p w14:paraId="1937D560" w14:textId="77777777" w:rsidR="00DF3443" w:rsidRDefault="002E2468" w:rsidP="00B14C09">
      <w:pPr>
        <w:pStyle w:val="Author"/>
      </w:pPr>
      <w:r>
        <w:lastRenderedPageBreak/>
        <w:t>Matthew Lange, PhD</w:t>
      </w:r>
    </w:p>
    <w:p w14:paraId="0E017C26" w14:textId="77777777" w:rsidR="00DF3443" w:rsidRDefault="002E2468" w:rsidP="00B14C09">
      <w:pPr>
        <w:pStyle w:val="Affiliation"/>
        <w:tabs>
          <w:tab w:val="left" w:pos="-900"/>
          <w:tab w:val="left" w:pos="3330"/>
        </w:tabs>
      </w:pPr>
      <w:r>
        <w:t>Department of Food Science and Technology</w:t>
      </w:r>
    </w:p>
    <w:p w14:paraId="6A048117" w14:textId="77777777" w:rsidR="00DF3443" w:rsidRDefault="002E2468" w:rsidP="00B14C09">
      <w:pPr>
        <w:pStyle w:val="Affiliation"/>
        <w:tabs>
          <w:tab w:val="left" w:pos="-900"/>
          <w:tab w:val="left" w:pos="3330"/>
        </w:tabs>
      </w:pPr>
      <w:r>
        <w:t>University of California Davis</w:t>
      </w:r>
    </w:p>
    <w:p w14:paraId="49D92D8A" w14:textId="77777777" w:rsidR="00DF3443" w:rsidRDefault="002E2468" w:rsidP="00B14C09">
      <w:pPr>
        <w:pStyle w:val="Affiliation"/>
      </w:pPr>
      <w:r>
        <w:t>Davis, CA</w:t>
      </w:r>
    </w:p>
    <w:p w14:paraId="2BB4ED56" w14:textId="77777777" w:rsidR="00DF3443" w:rsidRDefault="002E2468" w:rsidP="00B14C09">
      <w:pPr>
        <w:pStyle w:val="Affiliation"/>
        <w:rPr>
          <w:color w:val="0000FF"/>
          <w:u w:val="single"/>
        </w:rPr>
      </w:pPr>
      <w:r>
        <w:rPr>
          <w:color w:val="0000FF"/>
          <w:u w:val="single"/>
        </w:rPr>
        <w:t>mclange@ucdavis.edu</w:t>
      </w:r>
    </w:p>
    <w:p w14:paraId="5701CCCA" w14:textId="77777777" w:rsidR="00DF3443" w:rsidRDefault="00DF3443" w:rsidP="00B14C09">
      <w:pPr>
        <w:sectPr w:rsidR="00DF3443">
          <w:type w:val="continuous"/>
          <w:pgSz w:w="12240" w:h="15840"/>
          <w:pgMar w:top="1080" w:right="893" w:bottom="1440" w:left="893" w:header="720" w:footer="720" w:gutter="0"/>
          <w:cols w:num="2" w:space="720"/>
          <w:formProt w:val="0"/>
          <w:docGrid w:linePitch="360" w:charSpace="2047"/>
        </w:sectPr>
      </w:pPr>
    </w:p>
    <w:p w14:paraId="7B1A4555" w14:textId="77777777" w:rsidR="00DF3443" w:rsidRDefault="00DF3443" w:rsidP="00B14C09">
      <w:pPr>
        <w:pStyle w:val="Affiliation"/>
      </w:pPr>
    </w:p>
    <w:p w14:paraId="39E2D9EC" w14:textId="77777777" w:rsidR="00DF3443" w:rsidRDefault="00DF3443" w:rsidP="00B14C09">
      <w:pPr>
        <w:pStyle w:val="Affiliation"/>
      </w:pPr>
    </w:p>
    <w:p w14:paraId="4ECEF8F1" w14:textId="77777777" w:rsidR="00DF3443" w:rsidRDefault="00DF3443" w:rsidP="00B14C09">
      <w:pPr>
        <w:sectPr w:rsidR="00DF3443">
          <w:type w:val="continuous"/>
          <w:pgSz w:w="12240" w:h="15840"/>
          <w:pgMar w:top="1080" w:right="893" w:bottom="1440" w:left="893" w:header="720" w:footer="720" w:gutter="0"/>
          <w:cols w:space="720"/>
          <w:formProt w:val="0"/>
          <w:docGrid w:linePitch="360" w:charSpace="2047"/>
        </w:sectPr>
      </w:pPr>
    </w:p>
    <w:p w14:paraId="753116F4" w14:textId="5370EA2D" w:rsidR="00DF3443" w:rsidRDefault="002E2468" w:rsidP="00B14C09">
      <w:pPr>
        <w:jc w:val="both"/>
        <w:rPr>
          <w:rFonts w:eastAsia="Times New Roman"/>
          <w:b/>
          <w:color w:val="000000"/>
        </w:rPr>
      </w:pPr>
      <w:r>
        <w:rPr>
          <w:i/>
          <w:iCs/>
        </w:rPr>
        <w:lastRenderedPageBreak/>
        <w:t>Abstract</w:t>
      </w:r>
      <w:r>
        <w:t>—</w:t>
      </w:r>
      <w:r>
        <w:rPr>
          <w:b/>
        </w:rPr>
        <w:t xml:space="preserve"> The uc_Eating ontology </w:t>
      </w:r>
      <w:r w:rsidR="00A3478A">
        <w:rPr>
          <w:b/>
        </w:rPr>
        <w:t>is</w:t>
      </w:r>
      <w:r>
        <w:rPr>
          <w:b/>
        </w:rPr>
        <w:t xml:space="preserve"> a standardized unambiguous characterization system for modeling human food habits and eating processes.</w:t>
      </w:r>
      <w:r w:rsidR="006B42E3">
        <w:rPr>
          <w:b/>
        </w:rPr>
        <w:t xml:space="preserve"> </w:t>
      </w:r>
      <w:r w:rsidR="00A3478A">
        <w:rPr>
          <w:b/>
        </w:rPr>
        <w:t xml:space="preserve">The uc_Eating ontology along with the </w:t>
      </w:r>
      <w:r w:rsidR="00A3478A">
        <w:rPr>
          <w:rFonts w:eastAsia="Times New Roman"/>
          <w:b/>
          <w:color w:val="000000"/>
        </w:rPr>
        <w:t xml:space="preserve">physiological, environmental, behavioral, and food </w:t>
      </w:r>
      <w:r>
        <w:rPr>
          <w:rFonts w:eastAsia="Times New Roman"/>
          <w:b/>
          <w:color w:val="000000"/>
        </w:rPr>
        <w:t xml:space="preserve">ontologies </w:t>
      </w:r>
      <w:r w:rsidR="00A3478A">
        <w:rPr>
          <w:rFonts w:eastAsia="Times New Roman"/>
          <w:b/>
          <w:color w:val="000000"/>
        </w:rPr>
        <w:t xml:space="preserve">it maps to, </w:t>
      </w:r>
      <w:r>
        <w:rPr>
          <w:rFonts w:eastAsia="Times New Roman"/>
          <w:b/>
          <w:color w:val="000000"/>
        </w:rPr>
        <w:t xml:space="preserve">provide an infrastructure for annotating the relationships between </w:t>
      </w:r>
      <w:r w:rsidR="00A3478A">
        <w:rPr>
          <w:rFonts w:eastAsia="Times New Roman"/>
          <w:b/>
          <w:color w:val="000000"/>
        </w:rPr>
        <w:t xml:space="preserve">food, </w:t>
      </w:r>
      <w:r>
        <w:rPr>
          <w:rFonts w:eastAsia="Times New Roman"/>
          <w:b/>
          <w:color w:val="000000"/>
        </w:rPr>
        <w:t>food consumption</w:t>
      </w:r>
      <w:r w:rsidR="00A3478A">
        <w:rPr>
          <w:rFonts w:eastAsia="Times New Roman"/>
          <w:b/>
          <w:color w:val="000000"/>
        </w:rPr>
        <w:t xml:space="preserve">, </w:t>
      </w:r>
      <w:r>
        <w:rPr>
          <w:rFonts w:eastAsia="Times New Roman"/>
          <w:b/>
          <w:color w:val="000000"/>
        </w:rPr>
        <w:t>eating behaviors</w:t>
      </w:r>
      <w:r w:rsidR="00A3478A">
        <w:rPr>
          <w:rFonts w:eastAsia="Times New Roman"/>
          <w:b/>
          <w:color w:val="000000"/>
        </w:rPr>
        <w:t>, and environments</w:t>
      </w:r>
      <w:r>
        <w:rPr>
          <w:rFonts w:eastAsia="Times New Roman"/>
          <w:b/>
          <w:color w:val="000000"/>
        </w:rPr>
        <w:t xml:space="preserve"> creating a foundation for </w:t>
      </w:r>
      <w:r w:rsidR="00CF3FE4">
        <w:rPr>
          <w:rFonts w:eastAsia="Times New Roman"/>
          <w:b/>
          <w:color w:val="000000"/>
        </w:rPr>
        <w:t>computable knowledge bases around</w:t>
      </w:r>
      <w:r>
        <w:rPr>
          <w:rFonts w:eastAsia="Times New Roman"/>
          <w:b/>
          <w:color w:val="000000"/>
        </w:rPr>
        <w:t xml:space="preserve"> food and beverage consumption scenarios</w:t>
      </w:r>
      <w:r w:rsidR="00CF3FE4">
        <w:rPr>
          <w:rFonts w:eastAsia="Times New Roman"/>
          <w:b/>
          <w:color w:val="000000"/>
        </w:rPr>
        <w:t>, their observation, interrogation, and manipulation at biological, behavioral, and environmental levels.</w:t>
      </w:r>
    </w:p>
    <w:p w14:paraId="774A93EF" w14:textId="77777777" w:rsidR="00DF3443" w:rsidRDefault="002E2468" w:rsidP="00B14C09">
      <w:pPr>
        <w:pStyle w:val="Heading1"/>
        <w:tabs>
          <w:tab w:val="left" w:pos="576"/>
        </w:tabs>
        <w:suppressAutoHyphens w:val="0"/>
        <w:ind w:firstLine="216"/>
      </w:pPr>
      <w:r>
        <w:t xml:space="preserve">Introduction </w:t>
      </w:r>
    </w:p>
    <w:p w14:paraId="031A3D6D" w14:textId="3AE0F8A5" w:rsidR="00DF3443" w:rsidRDefault="002E2468" w:rsidP="00B14C09">
      <w:pPr>
        <w:ind w:firstLine="720"/>
        <w:jc w:val="both"/>
      </w:pPr>
      <w:r>
        <w:t>1.1 billion adults worldwide are considered overweight and 312 million are medically diagnosed as obese. Obesity is a growing epidemic, and rapidly becoming the</w:t>
      </w:r>
      <w:r w:rsidR="00CF3FE4">
        <w:t xml:space="preserve"> single</w:t>
      </w:r>
      <w:r>
        <w:t xml:space="preserve"> largest global public health challenge [1].  Food, often consumed primarily for </w:t>
      </w:r>
      <w:proofErr w:type="spellStart"/>
      <w:r>
        <w:t>nutrifying</w:t>
      </w:r>
      <w:proofErr w:type="spellEnd"/>
      <w:r>
        <w:t xml:space="preserve"> and energetic purposes, is also consumed for purposes of improved performance of an array of human activities. As an example, individuals consuming multiple small meals per day compared to infrequent large meals, generally have an increased energy intake concomitant with increased energy expenditure in sports or other physical activities [2]. </w:t>
      </w:r>
    </w:p>
    <w:p w14:paraId="20B32CFB" w14:textId="492D023B" w:rsidR="00DF3443" w:rsidRDefault="002E2468" w:rsidP="00B14C09">
      <w:pPr>
        <w:ind w:firstLine="216"/>
        <w:jc w:val="both"/>
        <w:rPr>
          <w:color w:val="000000"/>
        </w:rPr>
      </w:pPr>
      <w:r>
        <w:t xml:space="preserve">Aside from the frequency and timing of food consumption, </w:t>
      </w:r>
      <w:r w:rsidR="006B42E3">
        <w:t>f</w:t>
      </w:r>
      <w:r w:rsidR="00CF3FE4">
        <w:t xml:space="preserve">ood is often consumed as part of sociocultural rituals. In fact, </w:t>
      </w:r>
      <w:r>
        <w:t xml:space="preserve">many socioeconomic and sociocultural factors relate to choice architecture </w:t>
      </w:r>
      <w:r w:rsidR="00CF3FE4">
        <w:t xml:space="preserve">and behavioral responses </w:t>
      </w:r>
      <w:r>
        <w:t>surrounding foods consum</w:t>
      </w:r>
      <w:r w:rsidR="00CF3FE4">
        <w:t>ption</w:t>
      </w:r>
      <w:r>
        <w:t xml:space="preserve">. Similarly, food habits can be aggregated and categorized across ethnic, age, socioeconomic and a variety of other groups/factors. Various influences throughout life affect individual food choices, with downstream consequences for health phenotypes [3]. Food consumption practices often facilitate sharing of culture and bringing together of people in a social setting. In the last decade, </w:t>
      </w:r>
      <w:r>
        <w:rPr>
          <w:rFonts w:eastAsia="Times New Roman"/>
          <w:color w:val="000000"/>
        </w:rPr>
        <w:t xml:space="preserve">American adult participation in social media climbed from seven to sixty five percent of the population [4]. Exposure to social and mass media is altering food habits and consumption patterns of media consumers [5]. </w:t>
      </w:r>
      <w:r w:rsidR="00B14C09">
        <w:rPr>
          <w:rFonts w:eastAsia="Times New Roman"/>
          <w:color w:val="000000"/>
        </w:rPr>
        <w:t>M</w:t>
      </w:r>
      <w:r>
        <w:rPr>
          <w:rFonts w:eastAsia="Times New Roman"/>
          <w:color w:val="000000"/>
        </w:rPr>
        <w:t>odern science clearly demonstrates relationships between human eating behaviors and disease progression [6][7][8]</w:t>
      </w:r>
      <w:proofErr w:type="gramStart"/>
      <w:r>
        <w:rPr>
          <w:rFonts w:eastAsia="Times New Roman"/>
          <w:color w:val="000000"/>
        </w:rPr>
        <w:t>,</w:t>
      </w:r>
      <w:proofErr w:type="gramEnd"/>
      <w:r>
        <w:rPr>
          <w:rFonts w:eastAsia="Times New Roman"/>
          <w:color w:val="000000"/>
        </w:rPr>
        <w:t xml:space="preserve"> to date they have received very limited attention in the world of ontological research. </w:t>
      </w:r>
      <w:r w:rsidR="002F716B">
        <w:rPr>
          <w:color w:val="262626"/>
        </w:rPr>
        <w:t xml:space="preserve">In their </w:t>
      </w:r>
      <w:r w:rsidR="002F716B">
        <w:rPr>
          <w:color w:val="1A1A1A"/>
        </w:rPr>
        <w:t xml:space="preserve">cogent </w:t>
      </w:r>
      <w:r w:rsidR="002F716B">
        <w:rPr>
          <w:color w:val="1A1A1A"/>
        </w:rPr>
        <w:lastRenderedPageBreak/>
        <w:t xml:space="preserve">assessment of </w:t>
      </w:r>
      <w:r>
        <w:rPr>
          <w:color w:val="1A1A1A"/>
        </w:rPr>
        <w:t xml:space="preserve">obesity-related ontology </w:t>
      </w:r>
      <w:r w:rsidR="002F716B">
        <w:rPr>
          <w:color w:val="1A1A1A"/>
        </w:rPr>
        <w:t xml:space="preserve">patterns, </w:t>
      </w:r>
      <w:proofErr w:type="spellStart"/>
      <w:r>
        <w:rPr>
          <w:color w:val="1A1A1A"/>
        </w:rPr>
        <w:t>Sojic</w:t>
      </w:r>
      <w:proofErr w:type="spellEnd"/>
      <w:r>
        <w:rPr>
          <w:color w:val="1A1A1A"/>
        </w:rPr>
        <w:t xml:space="preserve"> </w:t>
      </w:r>
      <w:r w:rsidR="002F716B">
        <w:rPr>
          <w:color w:val="1A1A1A"/>
        </w:rPr>
        <w:t>and team highlight the need for</w:t>
      </w:r>
      <w:r>
        <w:rPr>
          <w:rFonts w:ascii="Arial" w:hAnsi="Arial" w:cs="Arial"/>
          <w:color w:val="1A1A1A"/>
        </w:rPr>
        <w:t xml:space="preserve"> </w:t>
      </w:r>
      <w:r>
        <w:rPr>
          <w:color w:val="262626"/>
        </w:rPr>
        <w:t xml:space="preserve">“an eating pattern ontology can create personalized profiles across several obesity-related knowledge-domains structured into dedicated modules in order to support inference about health condition, physical features, behavioral habits associated with a person, and relevant changes over time” [9]. </w:t>
      </w:r>
      <w:r w:rsidR="002F716B">
        <w:rPr>
          <w:color w:val="262626"/>
        </w:rPr>
        <w:t xml:space="preserve">The uc_Eating ontology has taken care to incorporate the most salient elements of </w:t>
      </w:r>
      <w:proofErr w:type="spellStart"/>
      <w:r>
        <w:rPr>
          <w:color w:val="262626"/>
        </w:rPr>
        <w:t>Sojic’s</w:t>
      </w:r>
      <w:proofErr w:type="spellEnd"/>
      <w:r>
        <w:rPr>
          <w:color w:val="262626"/>
        </w:rPr>
        <w:t xml:space="preserve"> </w:t>
      </w:r>
      <w:r w:rsidR="002F716B">
        <w:rPr>
          <w:color w:val="262626"/>
        </w:rPr>
        <w:t xml:space="preserve">eating pattern </w:t>
      </w:r>
      <w:r w:rsidR="006B42E3">
        <w:rPr>
          <w:color w:val="262626"/>
        </w:rPr>
        <w:t>model and</w:t>
      </w:r>
      <w:r w:rsidR="002F716B">
        <w:rPr>
          <w:color w:val="262626"/>
        </w:rPr>
        <w:t xml:space="preserve"> </w:t>
      </w:r>
      <w:r>
        <w:rPr>
          <w:color w:val="262626"/>
        </w:rPr>
        <w:t>supports classification of</w:t>
      </w:r>
      <w:r w:rsidR="002F716B">
        <w:rPr>
          <w:color w:val="262626"/>
        </w:rPr>
        <w:t xml:space="preserve"> these</w:t>
      </w:r>
      <w:r>
        <w:rPr>
          <w:color w:val="262626"/>
        </w:rPr>
        <w:t xml:space="preserve"> domain-specific patterns</w:t>
      </w:r>
      <w:r w:rsidR="002F716B">
        <w:rPr>
          <w:color w:val="262626"/>
        </w:rPr>
        <w:t>.</w:t>
      </w:r>
      <w:r>
        <w:rPr>
          <w:color w:val="262626"/>
        </w:rPr>
        <w:t xml:space="preserve"> Features such as eating habits, social and psychological influences</w:t>
      </w:r>
      <w:r w:rsidR="002F716B">
        <w:rPr>
          <w:color w:val="262626"/>
        </w:rPr>
        <w:t>,</w:t>
      </w:r>
      <w:r>
        <w:rPr>
          <w:color w:val="262626"/>
        </w:rPr>
        <w:t xml:space="preserve"> as well as nutritional condition</w:t>
      </w:r>
      <w:r w:rsidR="002F716B">
        <w:rPr>
          <w:color w:val="262626"/>
        </w:rPr>
        <w:t>,</w:t>
      </w:r>
      <w:r>
        <w:rPr>
          <w:color w:val="262626"/>
        </w:rPr>
        <w:t xml:space="preserve"> </w:t>
      </w:r>
      <w:r w:rsidR="002F716B">
        <w:rPr>
          <w:color w:val="262626"/>
        </w:rPr>
        <w:t>were considered</w:t>
      </w:r>
      <w:r>
        <w:rPr>
          <w:color w:val="262626"/>
        </w:rPr>
        <w:t xml:space="preserve"> when building our model of eating behaviors. </w:t>
      </w:r>
      <w:r>
        <w:rPr>
          <w:color w:val="000000"/>
        </w:rPr>
        <w:t>The identification of eating behaviors as well as temporal, geographic, and social contexts in which these behaviors occur</w:t>
      </w:r>
      <w:r w:rsidR="002F716B">
        <w:rPr>
          <w:color w:val="000000"/>
        </w:rPr>
        <w:t>,</w:t>
      </w:r>
      <w:r>
        <w:rPr>
          <w:color w:val="000000"/>
        </w:rPr>
        <w:t xml:space="preserve"> form the basis for the uc_Eating conceptual model. </w:t>
      </w:r>
      <w:r w:rsidR="00DA3699">
        <w:rPr>
          <w:color w:val="000000"/>
        </w:rPr>
        <w:t>The uc_</w:t>
      </w:r>
      <w:r w:rsidR="00DA3699" w:rsidRPr="00DA3699">
        <w:rPr>
          <w:color w:val="000000"/>
        </w:rPr>
        <w:t xml:space="preserve">Eating ontology is located </w:t>
      </w:r>
      <w:r w:rsidR="002F716B">
        <w:rPr>
          <w:color w:val="000000"/>
        </w:rPr>
        <w:t>on</w:t>
      </w:r>
      <w:r w:rsidR="00DA3699" w:rsidRPr="00DA3699">
        <w:rPr>
          <w:color w:val="000000"/>
        </w:rPr>
        <w:t xml:space="preserve"> </w:t>
      </w:r>
      <w:proofErr w:type="spellStart"/>
      <w:r w:rsidR="00DA3699" w:rsidRPr="00DA3699">
        <w:rPr>
          <w:color w:val="000000"/>
        </w:rPr>
        <w:t>Github</w:t>
      </w:r>
      <w:proofErr w:type="spellEnd"/>
      <w:r w:rsidR="002F716B">
        <w:rPr>
          <w:color w:val="000000"/>
        </w:rPr>
        <w:t xml:space="preserve"> as part of the IC-FOODS repository of ontologies dedicated to ontologies related to Food Systems, Food, Behavior, and Health.</w:t>
      </w:r>
      <w:r w:rsidR="00B14C09">
        <w:rPr>
          <w:color w:val="000000"/>
        </w:rPr>
        <w:t xml:space="preserve"> </w:t>
      </w:r>
      <w:r>
        <w:rPr>
          <w:color w:val="000000"/>
        </w:rPr>
        <w:t xml:space="preserve">Within the National Center for Biomedical Ontology, classifications of eating behaviors exist within a very limited range of specifications. For example, the Gene Ontology characterizes eating </w:t>
      </w:r>
      <w:r w:rsidRPr="00122107">
        <w:t xml:space="preserve">behavior as the “reduction of food intake in response to dietary excess” providing little regard to the actual processes that </w:t>
      </w:r>
      <w:proofErr w:type="gramStart"/>
      <w:r w:rsidRPr="00122107">
        <w:t>coincide</w:t>
      </w:r>
      <w:proofErr w:type="gramEnd"/>
      <w:r w:rsidR="002F716B">
        <w:t xml:space="preserve"> with eating/drinking or otherwise consumption of foods</w:t>
      </w:r>
      <w:r w:rsidR="00B14C09">
        <w:t xml:space="preserve"> </w:t>
      </w:r>
      <w:r w:rsidRPr="00122107">
        <w:t xml:space="preserve">[10]. Our goal is to create a further </w:t>
      </w:r>
      <w:r w:rsidR="00122107">
        <w:t>detailed</w:t>
      </w:r>
      <w:r w:rsidR="002F716B">
        <w:t>, unambiguous</w:t>
      </w:r>
      <w:r w:rsidR="00122107">
        <w:t xml:space="preserve"> characterization</w:t>
      </w:r>
      <w:r w:rsidR="00122107">
        <w:rPr>
          <w:color w:val="000000"/>
        </w:rPr>
        <w:t xml:space="preserve"> </w:t>
      </w:r>
      <w:r>
        <w:rPr>
          <w:color w:val="000000"/>
        </w:rPr>
        <w:t>of those eating behaviors.</w:t>
      </w:r>
      <w:r w:rsidR="00DA3699">
        <w:rPr>
          <w:color w:val="000000"/>
        </w:rPr>
        <w:t xml:space="preserve"> </w:t>
      </w:r>
    </w:p>
    <w:p w14:paraId="14D15D60" w14:textId="77777777" w:rsidR="00DF3443" w:rsidRDefault="002E2468">
      <w:pPr>
        <w:pStyle w:val="Heading1"/>
        <w:suppressAutoHyphens w:val="0"/>
        <w:ind w:firstLine="216"/>
      </w:pPr>
      <w:r>
        <w:t>Design and methods</w:t>
      </w:r>
    </w:p>
    <w:p w14:paraId="3EF7DB3B" w14:textId="34ACF246" w:rsidR="00DF3443" w:rsidRDefault="002E2468">
      <w:pPr>
        <w:ind w:firstLine="720"/>
        <w:jc w:val="both"/>
        <w:rPr>
          <w:color w:val="000000"/>
        </w:rPr>
      </w:pPr>
      <w:r>
        <w:rPr>
          <w:color w:val="000000"/>
        </w:rPr>
        <w:t xml:space="preserve">Open world assumptions of semantic web ontology languages (OWL) provide a means for capturing the diverse array of human food consumption behaviors [11]. As a basis for our knowledge model, the construction of the food habit </w:t>
      </w:r>
      <w:r w:rsidR="002F716B">
        <w:rPr>
          <w:color w:val="000000"/>
        </w:rPr>
        <w:t xml:space="preserve">knowledge model </w:t>
      </w:r>
      <w:r>
        <w:rPr>
          <w:color w:val="000000"/>
        </w:rPr>
        <w:t xml:space="preserve">enables the quantification and characterization of individual eating patterns [12]. Ontologies provide infrastructure for annotating relationships between food consumption and eating behaviors, providing the encoding of the unambiguous uc_Eating knowledge model into tractable and computable vocabularies. </w:t>
      </w:r>
      <w:r w:rsidR="00B5095F">
        <w:rPr>
          <w:color w:val="000000"/>
        </w:rPr>
        <w:t xml:space="preserve">Existing ontologies such as the </w:t>
      </w:r>
      <w:r w:rsidR="0007376C">
        <w:rPr>
          <w:color w:val="000000"/>
        </w:rPr>
        <w:t>Neurobehavioral</w:t>
      </w:r>
      <w:r w:rsidR="00B5095F">
        <w:rPr>
          <w:color w:val="000000"/>
        </w:rPr>
        <w:t xml:space="preserve"> Ontology provide classes such as food consumption </w:t>
      </w:r>
      <w:r w:rsidR="00410FBE">
        <w:rPr>
          <w:color w:val="000000"/>
        </w:rPr>
        <w:t>however, characterizations are not rele</w:t>
      </w:r>
      <w:r w:rsidR="0007376C">
        <w:rPr>
          <w:color w:val="000000"/>
        </w:rPr>
        <w:t xml:space="preserve">vant to the uc_Eating ontology. </w:t>
      </w:r>
      <w:r w:rsidR="00410FBE">
        <w:rPr>
          <w:color w:val="000000"/>
        </w:rPr>
        <w:t xml:space="preserve">For example, the </w:t>
      </w:r>
      <w:r w:rsidR="0007376C">
        <w:rPr>
          <w:color w:val="000000"/>
        </w:rPr>
        <w:t>Neurobehavioral</w:t>
      </w:r>
      <w:r w:rsidR="00410FBE">
        <w:rPr>
          <w:color w:val="000000"/>
        </w:rPr>
        <w:t xml:space="preserve"> Ontology contains the base class </w:t>
      </w:r>
      <w:r w:rsidR="0007376C">
        <w:rPr>
          <w:color w:val="000000"/>
        </w:rPr>
        <w:t xml:space="preserve">“feeding </w:t>
      </w:r>
      <w:r w:rsidR="0007376C">
        <w:rPr>
          <w:color w:val="000000"/>
        </w:rPr>
        <w:lastRenderedPageBreak/>
        <w:t>behavior” with the sub</w:t>
      </w:r>
      <w:r w:rsidR="00410FBE">
        <w:rPr>
          <w:color w:val="000000"/>
        </w:rPr>
        <w:t>class “food consumption” characterized by “saccharin consumption”</w:t>
      </w:r>
      <w:r w:rsidR="0007376C">
        <w:rPr>
          <w:color w:val="000000"/>
        </w:rPr>
        <w:t xml:space="preserve"> [13]. </w:t>
      </w:r>
      <w:r w:rsidR="00352999">
        <w:rPr>
          <w:color w:val="000000"/>
        </w:rPr>
        <w:t xml:space="preserve">The Emotion ontology </w:t>
      </w:r>
      <w:r w:rsidR="00562CF3">
        <w:rPr>
          <w:color w:val="000000"/>
        </w:rPr>
        <w:t xml:space="preserve">also contains </w:t>
      </w:r>
      <w:r w:rsidR="00352999">
        <w:rPr>
          <w:color w:val="000000"/>
        </w:rPr>
        <w:t xml:space="preserve">the class “feeding behavior” </w:t>
      </w:r>
      <w:r w:rsidR="00562CF3">
        <w:rPr>
          <w:color w:val="000000"/>
        </w:rPr>
        <w:t xml:space="preserve">with </w:t>
      </w:r>
      <w:r w:rsidR="00352999">
        <w:rPr>
          <w:color w:val="000000"/>
        </w:rPr>
        <w:t>the subclass “pharyngeal pumping”</w:t>
      </w:r>
      <w:r w:rsidR="00B14C09">
        <w:rPr>
          <w:color w:val="000000"/>
        </w:rPr>
        <w:t xml:space="preserve"> </w:t>
      </w:r>
      <w:r w:rsidR="00352999">
        <w:rPr>
          <w:color w:val="000000"/>
        </w:rPr>
        <w:t xml:space="preserve">[14]. </w:t>
      </w:r>
      <w:r w:rsidR="0007376C">
        <w:rPr>
          <w:color w:val="000000"/>
        </w:rPr>
        <w:t xml:space="preserve">The uc_Eating ontology seeks to characterize </w:t>
      </w:r>
      <w:r w:rsidR="00F54AC8">
        <w:rPr>
          <w:color w:val="000000"/>
        </w:rPr>
        <w:t xml:space="preserve">actual </w:t>
      </w:r>
      <w:r w:rsidR="0007376C">
        <w:rPr>
          <w:color w:val="000000"/>
        </w:rPr>
        <w:t xml:space="preserve">processes </w:t>
      </w:r>
      <w:r w:rsidR="00F54AC8">
        <w:rPr>
          <w:color w:val="000000"/>
        </w:rPr>
        <w:t>and create a broader range</w:t>
      </w:r>
      <w:r w:rsidR="00DE1CDD">
        <w:rPr>
          <w:color w:val="000000"/>
        </w:rPr>
        <w:t xml:space="preserve"> of specifications</w:t>
      </w:r>
      <w:r w:rsidR="00562CF3">
        <w:rPr>
          <w:color w:val="000000"/>
        </w:rPr>
        <w:t>.</w:t>
      </w:r>
      <w:r w:rsidR="00B10674">
        <w:rPr>
          <w:color w:val="000000"/>
        </w:rPr>
        <w:t xml:space="preserve"> </w:t>
      </w:r>
      <w:r w:rsidR="00562CF3">
        <w:rPr>
          <w:color w:val="000000"/>
        </w:rPr>
        <w:t xml:space="preserve">We were </w:t>
      </w:r>
      <w:r w:rsidR="00B10674">
        <w:rPr>
          <w:color w:val="000000"/>
        </w:rPr>
        <w:t xml:space="preserve">therefore unable to </w:t>
      </w:r>
      <w:r w:rsidR="00352999">
        <w:rPr>
          <w:color w:val="000000"/>
        </w:rPr>
        <w:t xml:space="preserve">completely </w:t>
      </w:r>
      <w:r w:rsidR="00B10674">
        <w:rPr>
          <w:color w:val="000000"/>
        </w:rPr>
        <w:t>utilize existing classes</w:t>
      </w:r>
      <w:r w:rsidR="00F54AC8">
        <w:rPr>
          <w:color w:val="000000"/>
        </w:rPr>
        <w:t xml:space="preserve">. Within The uc_Eating ontology, classes such as </w:t>
      </w:r>
      <w:r w:rsidR="00DE6C92">
        <w:rPr>
          <w:color w:val="000000"/>
        </w:rPr>
        <w:t xml:space="preserve">acquisition processes, production processes, and </w:t>
      </w:r>
      <w:r w:rsidR="00DA3699">
        <w:rPr>
          <w:color w:val="000000"/>
        </w:rPr>
        <w:t>consumption processes can be utilized in other ontologies</w:t>
      </w:r>
      <w:r w:rsidR="00B10674">
        <w:rPr>
          <w:color w:val="000000"/>
        </w:rPr>
        <w:t xml:space="preserve"> such as the Gene ontology and the Neurobehavioral Ontology</w:t>
      </w:r>
      <w:r w:rsidR="00DA3699">
        <w:rPr>
          <w:color w:val="000000"/>
        </w:rPr>
        <w:t xml:space="preserve">. </w:t>
      </w:r>
      <w:r>
        <w:rPr>
          <w:color w:val="000000"/>
        </w:rPr>
        <w:t>We used Protégé</w:t>
      </w:r>
      <w:r w:rsidR="00B14C09">
        <w:rPr>
          <w:color w:val="000000"/>
        </w:rPr>
        <w:t xml:space="preserve"> </w:t>
      </w:r>
      <w:proofErr w:type="gramStart"/>
      <w:r w:rsidR="00B14C09">
        <w:rPr>
          <w:color w:val="000000"/>
        </w:rPr>
        <w:t>a</w:t>
      </w:r>
      <w:proofErr w:type="gramEnd"/>
      <w:r>
        <w:rPr>
          <w:color w:val="000000"/>
        </w:rPr>
        <w:t xml:space="preserve"> ontology design software to create the uc_Eating</w:t>
      </w:r>
      <w:r w:rsidR="00942A00">
        <w:rPr>
          <w:color w:val="000000"/>
        </w:rPr>
        <w:t xml:space="preserve"> </w:t>
      </w:r>
      <w:r w:rsidR="00F8329C">
        <w:rPr>
          <w:color w:val="000000"/>
        </w:rPr>
        <w:t>ontology [15</w:t>
      </w:r>
      <w:r>
        <w:rPr>
          <w:color w:val="000000"/>
        </w:rPr>
        <w:t>]. Types, costs, frequencies of foods consumed, times, locations and settings of food consumption, internal/external influences on consumption, and details of the physiological consumption process itself inhere in eating behavior</w:t>
      </w:r>
      <w:r w:rsidR="00562CF3">
        <w:rPr>
          <w:color w:val="000000"/>
        </w:rPr>
        <w:t>s,</w:t>
      </w:r>
      <w:r>
        <w:rPr>
          <w:color w:val="000000"/>
        </w:rPr>
        <w:t xml:space="preserve"> </w:t>
      </w:r>
      <w:r w:rsidR="00562CF3">
        <w:rPr>
          <w:color w:val="000000"/>
        </w:rPr>
        <w:t xml:space="preserve">essential </w:t>
      </w:r>
      <w:r>
        <w:rPr>
          <w:color w:val="000000"/>
        </w:rPr>
        <w:t xml:space="preserve">characteristics. </w:t>
      </w:r>
    </w:p>
    <w:p w14:paraId="45A2387B" w14:textId="5014AB82" w:rsidR="00DF3443" w:rsidRDefault="002E2468">
      <w:pPr>
        <w:ind w:firstLine="720"/>
        <w:jc w:val="both"/>
      </w:pPr>
      <w:r>
        <w:t>Breastfeeding</w:t>
      </w:r>
      <w:r w:rsidR="005B3024">
        <w:t xml:space="preserve">, most of </w:t>
      </w:r>
      <w:r w:rsidR="00B14C09">
        <w:t>Mammalia’s</w:t>
      </w:r>
      <w:r w:rsidR="005B3024">
        <w:t xml:space="preserve"> initial mode of food consumption,</w:t>
      </w:r>
      <w:r>
        <w:t xml:space="preserve"> provides a</w:t>
      </w:r>
      <w:r w:rsidR="005B3024">
        <w:t>n</w:t>
      </w:r>
      <w:r>
        <w:t xml:space="preserve"> </w:t>
      </w:r>
      <w:r w:rsidR="005B3024">
        <w:t>interesting</w:t>
      </w:r>
      <w:r>
        <w:t xml:space="preserve"> model for several biological </w:t>
      </w:r>
      <w:r w:rsidR="005B3024">
        <w:t xml:space="preserve">and behavioral </w:t>
      </w:r>
      <w:r>
        <w:t>eating</w:t>
      </w:r>
      <w:r w:rsidR="00B14C09">
        <w:t xml:space="preserve">, as well as food production </w:t>
      </w:r>
      <w:r>
        <w:t>processes. The pattern begins how often milk is consumed</w:t>
      </w:r>
      <w:r w:rsidR="005B3024">
        <w:t xml:space="preserve"> (</w:t>
      </w:r>
      <w:r>
        <w:t>or pumped</w:t>
      </w:r>
      <w:r w:rsidR="005B3024">
        <w:t>), as the baby ages</w:t>
      </w:r>
      <w:r>
        <w:t xml:space="preserve">. </w:t>
      </w:r>
      <w:ins w:id="0" w:author="Kimi Taji" w:date="2016-07-01T19:10:00Z">
        <w:r w:rsidR="004E6EFC">
          <w:t xml:space="preserve">Immediately </w:t>
        </w:r>
      </w:ins>
      <w:ins w:id="1" w:author="Kimi Taji" w:date="2016-07-01T19:09:00Z">
        <w:r w:rsidR="004E6EFC">
          <w:t>after bir</w:t>
        </w:r>
        <w:r w:rsidR="007B32CE">
          <w:t>th, infants are able to suckle their mother</w:t>
        </w:r>
      </w:ins>
      <w:ins w:id="2" w:author="Kimi Taji" w:date="2016-07-01T19:25:00Z">
        <w:r w:rsidR="000C4900">
          <w:t>’</w:t>
        </w:r>
      </w:ins>
      <w:ins w:id="3" w:author="Kimi Taji" w:date="2016-07-01T19:09:00Z">
        <w:r w:rsidR="007B32CE">
          <w:t xml:space="preserve">s breast to </w:t>
        </w:r>
      </w:ins>
      <w:ins w:id="4" w:author="Kimi Taji" w:date="2016-07-01T19:13:00Z">
        <w:r w:rsidR="007B32CE">
          <w:t>receive</w:t>
        </w:r>
      </w:ins>
      <w:ins w:id="5" w:author="Kimi Taji" w:date="2016-07-01T19:09:00Z">
        <w:r w:rsidR="007B32CE">
          <w:t xml:space="preserve"> </w:t>
        </w:r>
      </w:ins>
      <w:ins w:id="6" w:author="Kimi Taji" w:date="2016-07-01T19:13:00Z">
        <w:r w:rsidR="007B32CE">
          <w:t xml:space="preserve">nutrients that are necessary for life. </w:t>
        </w:r>
      </w:ins>
      <w:r>
        <w:t>FIL (feedback inhibition of lactation)</w:t>
      </w:r>
      <w:ins w:id="7" w:author="Kimi Taji" w:date="2016-07-01T18:23:00Z">
        <w:r w:rsidR="004100C2">
          <w:t>,</w:t>
        </w:r>
      </w:ins>
      <w:r>
        <w:t xml:space="preserve"> </w:t>
      </w:r>
      <w:ins w:id="8" w:author="Kimi Taji" w:date="2016-07-01T18:19:00Z">
        <w:r w:rsidR="004100C2">
          <w:t xml:space="preserve">a substance in breast milk </w:t>
        </w:r>
      </w:ins>
      <w:ins w:id="9" w:author="Kimi Taji" w:date="2016-07-01T18:18:00Z">
        <w:r w:rsidR="004100C2">
          <w:t>responsible for controlling milk production</w:t>
        </w:r>
      </w:ins>
      <w:ins w:id="10" w:author="Kimi Taji" w:date="2016-07-01T18:26:00Z">
        <w:r w:rsidR="0076486F">
          <w:t xml:space="preserve"> remains</w:t>
        </w:r>
        <w:r w:rsidR="004100C2">
          <w:t xml:space="preserve"> vital</w:t>
        </w:r>
      </w:ins>
      <w:ins w:id="11" w:author="Kimi Taji" w:date="2016-07-01T18:18:00Z">
        <w:r w:rsidR="004100C2">
          <w:t>.</w:t>
        </w:r>
      </w:ins>
      <w:ins w:id="12" w:author="Kimi Taji" w:date="2016-07-01T18:23:00Z">
        <w:r w:rsidR="004100C2">
          <w:t xml:space="preserve"> As a baby suckles milk, </w:t>
        </w:r>
      </w:ins>
      <w:ins w:id="13" w:author="Kimi Taji" w:date="2016-07-01T18:24:00Z">
        <w:r w:rsidR="004100C2">
          <w:t>FIL allows for the appropriate amount of milk to be produced based on the babies intake.</w:t>
        </w:r>
      </w:ins>
      <w:ins w:id="14" w:author="Kimi Taji" w:date="2016-07-01T18:29:00Z">
        <w:r w:rsidR="0076486F">
          <w:t xml:space="preserve"> </w:t>
        </w:r>
      </w:ins>
      <w:ins w:id="15" w:author="Kimi Taji" w:date="2016-07-01T19:49:00Z">
        <w:r w:rsidR="00591F04">
          <w:t xml:space="preserve">Thus, being crucial for determining the needs of a baby. </w:t>
        </w:r>
      </w:ins>
      <w:ins w:id="16" w:author="Kimi Taji" w:date="2016-07-01T19:13:00Z">
        <w:r w:rsidR="000C4900">
          <w:t>Attachment</w:t>
        </w:r>
      </w:ins>
      <w:ins w:id="17" w:author="Kimi Taji" w:date="2016-07-01T19:26:00Z">
        <w:r w:rsidR="000C4900">
          <w:t xml:space="preserve"> to the breast</w:t>
        </w:r>
      </w:ins>
      <w:ins w:id="18" w:author="Kimi Taji" w:date="2016-07-01T19:13:00Z">
        <w:r w:rsidR="000C4900">
          <w:t xml:space="preserve"> is</w:t>
        </w:r>
        <w:r w:rsidR="007B32CE">
          <w:t xml:space="preserve"> key </w:t>
        </w:r>
      </w:ins>
      <w:ins w:id="19" w:author="Kimi Taji" w:date="2016-07-01T19:26:00Z">
        <w:r w:rsidR="000C4900">
          <w:t xml:space="preserve">for the baby to </w:t>
        </w:r>
      </w:ins>
      <w:ins w:id="20" w:author="Kimi Taji" w:date="2016-07-01T19:46:00Z">
        <w:r w:rsidR="00591F04">
          <w:t>successfully</w:t>
        </w:r>
      </w:ins>
      <w:ins w:id="21" w:author="Kimi Taji" w:date="2016-07-01T19:26:00Z">
        <w:r w:rsidR="000C4900">
          <w:t xml:space="preserve"> receive milk. </w:t>
        </w:r>
      </w:ins>
      <w:ins w:id="22" w:author="Kimi Taji" w:date="2016-07-01T19:31:00Z">
        <w:r w:rsidR="00693DB7">
          <w:t xml:space="preserve">Effective suckling </w:t>
        </w:r>
      </w:ins>
      <w:ins w:id="23" w:author="Kimi Taji" w:date="2016-07-01T19:46:00Z">
        <w:r w:rsidR="00591F04">
          <w:t xml:space="preserve">results from </w:t>
        </w:r>
      </w:ins>
      <w:ins w:id="24" w:author="Kimi Taji" w:date="2016-07-01T19:51:00Z">
        <w:r w:rsidR="00760480">
          <w:t>adequate</w:t>
        </w:r>
      </w:ins>
      <w:ins w:id="25" w:author="Kimi Taji" w:date="2016-07-01T19:47:00Z">
        <w:r w:rsidR="00591F04">
          <w:t xml:space="preserve"> attachment </w:t>
        </w:r>
      </w:ins>
      <w:ins w:id="26" w:author="Kimi Taji" w:date="2016-07-01T19:48:00Z">
        <w:r w:rsidR="00591F04">
          <w:t>to the breast.</w:t>
        </w:r>
      </w:ins>
      <w:ins w:id="27" w:author="Kimi Taji" w:date="2016-07-01T19:58:00Z">
        <w:r w:rsidR="00760480">
          <w:t xml:space="preserve"> Together, the various processes </w:t>
        </w:r>
      </w:ins>
      <w:ins w:id="28" w:author="Kimi Taji" w:date="2016-07-01T19:59:00Z">
        <w:r w:rsidR="00760480">
          <w:t xml:space="preserve">work </w:t>
        </w:r>
      </w:ins>
      <w:ins w:id="29" w:author="Kimi Taji" w:date="2016-07-01T20:00:00Z">
        <w:r w:rsidR="00760480">
          <w:t xml:space="preserve">in collaboration </w:t>
        </w:r>
      </w:ins>
      <w:ins w:id="30" w:author="Kimi Taji" w:date="2016-07-01T20:02:00Z">
        <w:r w:rsidR="00E86339">
          <w:t xml:space="preserve">as a cyclical pattern within the </w:t>
        </w:r>
        <w:proofErr w:type="gramStart"/>
        <w:r w:rsidR="00E86339">
          <w:t>mothers</w:t>
        </w:r>
        <w:proofErr w:type="gramEnd"/>
        <w:r w:rsidR="00E86339">
          <w:t xml:space="preserve"> body. </w:t>
        </w:r>
      </w:ins>
      <w:r>
        <w:t>Weaning, and the gradual termination of breastfeeding leads to consumption of various non-milk foods consumed throughout life, giving rise to various food habits and patterns adapted from internal and external stimuli experienced during breastfeeding.</w:t>
      </w:r>
      <w:ins w:id="31" w:author="Kimi Taji" w:date="2016-07-01T20:04:00Z">
        <w:r w:rsidR="00E86339">
          <w:t xml:space="preserve"> Additionally, an</w:t>
        </w:r>
        <w:r w:rsidR="00E86339">
          <w:t xml:space="preserve"> overlap between breastfeeding and milk production exists with</w:t>
        </w:r>
      </w:ins>
      <w:ins w:id="32" w:author="Kimi Taji" w:date="2016-07-01T20:05:00Z">
        <w:r w:rsidR="00E86339">
          <w:t>in</w:t>
        </w:r>
      </w:ins>
      <w:ins w:id="33" w:author="Kimi Taji" w:date="2016-07-01T20:04:00Z">
        <w:r w:rsidR="00E86339">
          <w:t xml:space="preserve"> the </w:t>
        </w:r>
        <w:proofErr w:type="spellStart"/>
        <w:r w:rsidR="00E86339">
          <w:t>uc_Milk</w:t>
        </w:r>
        <w:proofErr w:type="spellEnd"/>
        <w:r w:rsidR="00E86339">
          <w:t xml:space="preserve"> ontology and the uc_Eating ontology.</w:t>
        </w:r>
      </w:ins>
      <w:ins w:id="34" w:author="Kimi Taji" w:date="2016-07-01T20:03:00Z">
        <w:r w:rsidR="00E86339">
          <w:rPr>
            <w:color w:val="FF0000"/>
          </w:rPr>
          <w:t xml:space="preserve"> </w:t>
        </w:r>
      </w:ins>
      <w:r>
        <w:t>Captured in the uc_Eating ontology, breastfeeding enables the characterization of other eating patterns such as, regulated ea</w:t>
      </w:r>
      <w:bookmarkStart w:id="35" w:name="_GoBack"/>
      <w:bookmarkEnd w:id="35"/>
      <w:r>
        <w:t xml:space="preserve">ting behavior, snacking behavior, eating influenced by the environment etc. </w:t>
      </w:r>
    </w:p>
    <w:p w14:paraId="7B5D9C8C" w14:textId="12C3564C" w:rsidR="00DF3443" w:rsidRDefault="002E2468">
      <w:pPr>
        <w:jc w:val="both"/>
        <w:rPr>
          <w:color w:val="000000"/>
        </w:rPr>
      </w:pPr>
      <w:r>
        <w:rPr>
          <w:color w:val="000000"/>
        </w:rPr>
        <w:tab/>
      </w:r>
      <w:r>
        <w:t>Di</w:t>
      </w:r>
      <w:r>
        <w:rPr>
          <w:color w:val="000000"/>
        </w:rPr>
        <w:t>fferentiation of behaviors and processes allow individual comparisons amongst various scenarios. The base class “meal eating behavior” characterizes numerous types of meals consumed by individuals including, celebratory meal, post-workout meal, feasting meal, religious meal, and holiday meal behaviors. Part of human nature involves the ability to make decisions on what to eat based on the environmental and social influences. Compensatory meal behaviors involve food consumed to compensate for sleep, stress, physical activity and for other foods consumed. Characterizing environmental influences as entities help create a full understanding of o</w:t>
      </w:r>
      <w:r w:rsidR="00BC6B3E">
        <w:rPr>
          <w:color w:val="000000"/>
        </w:rPr>
        <w:t>ne’s eating patterns. Other sub</w:t>
      </w:r>
      <w:r>
        <w:rPr>
          <w:color w:val="000000"/>
        </w:rPr>
        <w:t xml:space="preserve">classes include “snacking behavior, regulated eating behavior, eating behavior concomitant with other behaviors and eating influenced by external and internal stimuli”. The entity “eating concomitant with other behavior” enables classification of eating while engaging in other </w:t>
      </w:r>
      <w:r>
        <w:rPr>
          <w:color w:val="000000"/>
        </w:rPr>
        <w:lastRenderedPageBreak/>
        <w:t>activities. For example, if eating is occurring whilst laughing, exercising, reading, crying, talking and etc. An intersection of behaviors from the “Physical Activity Health and Fitness Ontology” occurs with behaviors sourced from “Compendium of Human Physical Activity” and “American Time Use Surv</w:t>
      </w:r>
      <w:r w:rsidR="00F8329C">
        <w:rPr>
          <w:color w:val="000000"/>
        </w:rPr>
        <w:t>ey”[12][16][17</w:t>
      </w:r>
      <w:r>
        <w:rPr>
          <w:color w:val="000000"/>
        </w:rPr>
        <w:t xml:space="preserve">]. Various behaviors implement a multitude of activities with concomitant behaviors. The base class “Food Consumption Measurement Methods” allows for the detailed characterization of various food measurement methods including, real-time monitoring, real-time logging and distinctive measurement data types. Measurement methods enable food patterns and habits amongst individuals to be assessed, quantified and categorized. </w:t>
      </w:r>
    </w:p>
    <w:p w14:paraId="514BAD34" w14:textId="4CD38871" w:rsidR="00DF3443" w:rsidRDefault="002E2468">
      <w:pPr>
        <w:jc w:val="both"/>
        <w:rPr>
          <w:color w:val="000000"/>
        </w:rPr>
      </w:pPr>
      <w:r>
        <w:rPr>
          <w:color w:val="000000"/>
        </w:rPr>
        <w:tab/>
        <w:t>The base class “snacking behavior” consists of distinctive types of snacking behavior delineating when-</w:t>
      </w:r>
      <w:r w:rsidR="00BC6B3E">
        <w:rPr>
          <w:color w:val="000000"/>
        </w:rPr>
        <w:t xml:space="preserve"> snacking take</w:t>
      </w:r>
      <w:r>
        <w:rPr>
          <w:color w:val="000000"/>
        </w:rPr>
        <w:t xml:space="preserve"> place</w:t>
      </w:r>
      <w:r w:rsidR="00BC6B3E">
        <w:rPr>
          <w:color w:val="000000"/>
        </w:rPr>
        <w:t>:</w:t>
      </w:r>
      <w:r>
        <w:rPr>
          <w:color w:val="000000"/>
        </w:rPr>
        <w:t xml:space="preserve"> after school, late-night, mid-day</w:t>
      </w:r>
      <w:r w:rsidR="00122107">
        <w:rPr>
          <w:color w:val="000000"/>
        </w:rPr>
        <w:t>, etc</w:t>
      </w:r>
      <w:r>
        <w:rPr>
          <w:color w:val="000000"/>
        </w:rPr>
        <w:t xml:space="preserve">. Characterizing various behaviors such as snacking enables determination and specific identification of eating patterns that occur. </w:t>
      </w:r>
    </w:p>
    <w:p w14:paraId="5F4097F4" w14:textId="77777777" w:rsidR="00DF3443" w:rsidRDefault="002E2468">
      <w:pPr>
        <w:jc w:val="both"/>
        <w:rPr>
          <w:color w:val="000000"/>
        </w:rPr>
      </w:pPr>
      <w:r>
        <w:rPr>
          <w:color w:val="000000"/>
        </w:rPr>
        <w:tab/>
        <w:t xml:space="preserve">Regulated eating behaviors classify the drivers behind why people consume various types of foods according to prescriptive diets. The base class of “regulated eating” comprises of subclasses identified as </w:t>
      </w:r>
      <w:r w:rsidR="00122107">
        <w:rPr>
          <w:color w:val="000000"/>
        </w:rPr>
        <w:t>“</w:t>
      </w:r>
      <w:r>
        <w:rPr>
          <w:color w:val="000000"/>
        </w:rPr>
        <w:t>ethically regulated</w:t>
      </w:r>
      <w:r w:rsidR="00122107">
        <w:rPr>
          <w:color w:val="000000"/>
        </w:rPr>
        <w:t>”</w:t>
      </w:r>
      <w:r>
        <w:rPr>
          <w:color w:val="000000"/>
        </w:rPr>
        <w:t xml:space="preserve"> eating behavior</w:t>
      </w:r>
      <w:r w:rsidR="00122107">
        <w:rPr>
          <w:color w:val="000000"/>
        </w:rPr>
        <w:t xml:space="preserve">, </w:t>
      </w:r>
      <w:r>
        <w:rPr>
          <w:color w:val="000000"/>
        </w:rPr>
        <w:t>and “religiously regulated</w:t>
      </w:r>
      <w:r w:rsidR="00122107">
        <w:rPr>
          <w:color w:val="000000"/>
        </w:rPr>
        <w:t>”</w:t>
      </w:r>
      <w:r>
        <w:rPr>
          <w:color w:val="000000"/>
        </w:rPr>
        <w:t xml:space="preserve"> eating behavior as well as “health” and “hunger”-oriented eating behaviors. </w:t>
      </w:r>
    </w:p>
    <w:p w14:paraId="4C125357" w14:textId="500CB16B" w:rsidR="00DF3443" w:rsidRDefault="002E2468">
      <w:pPr>
        <w:jc w:val="both"/>
        <w:rPr>
          <w:color w:val="000000"/>
        </w:rPr>
      </w:pPr>
      <w:r>
        <w:rPr>
          <w:color w:val="000000"/>
        </w:rPr>
        <w:tab/>
        <w:t xml:space="preserve">In uc_Eating, each </w:t>
      </w:r>
      <w:r w:rsidR="00122107">
        <w:rPr>
          <w:color w:val="000000"/>
        </w:rPr>
        <w:t xml:space="preserve">eating </w:t>
      </w:r>
      <w:r>
        <w:rPr>
          <w:color w:val="000000"/>
        </w:rPr>
        <w:t xml:space="preserve">behavior is classified as </w:t>
      </w:r>
      <w:proofErr w:type="gramStart"/>
      <w:r>
        <w:rPr>
          <w:color w:val="000000"/>
        </w:rPr>
        <w:t>a</w:t>
      </w:r>
      <w:proofErr w:type="gramEnd"/>
      <w:r>
        <w:rPr>
          <w:color w:val="000000"/>
        </w:rPr>
        <w:t xml:space="preserve"> either a single </w:t>
      </w:r>
      <w:proofErr w:type="spellStart"/>
      <w:r>
        <w:rPr>
          <w:color w:val="000000"/>
        </w:rPr>
        <w:t>occurrent</w:t>
      </w:r>
      <w:proofErr w:type="spellEnd"/>
      <w:r>
        <w:rPr>
          <w:color w:val="000000"/>
        </w:rPr>
        <w:t xml:space="preserve"> or regarded as co-</w:t>
      </w:r>
      <w:proofErr w:type="spellStart"/>
      <w:r>
        <w:rPr>
          <w:color w:val="000000"/>
        </w:rPr>
        <w:t>occurrents</w:t>
      </w:r>
      <w:proofErr w:type="spellEnd"/>
      <w:r>
        <w:rPr>
          <w:color w:val="000000"/>
        </w:rPr>
        <w:t xml:space="preserve">. Moving forward, patterns of eating behaviors can be classified into eating behavior pattern phenotypes.  Within </w:t>
      </w:r>
      <w:r w:rsidR="00122107">
        <w:rPr>
          <w:color w:val="000000"/>
        </w:rPr>
        <w:t>m</w:t>
      </w:r>
      <w:r>
        <w:rPr>
          <w:color w:val="000000"/>
        </w:rPr>
        <w:t>ultiple entities interact with each other such as micro-moments, concomitant eating behaviors and eating influenced by internal stimuli. Micro-moments remain characterized by specific in-the-moment occurrences that can elicit diverse responses. In relation to eating, people make decisions of what to eat, when to eat, and where to eat based on micro-moments. The class of “eating influenced by external stimuli” also connects to the micro-moments where all aspects of the environment, media and culture come into play. Although the recognition of individual occurrences occasionally transpires, the uc_Eating ontology provides clear and concise vocabularies and models for identification of behaviors amongst individuals. Deciding which foods to consume vary by individual contingent on countless attributes, recognized by the uc_Eating ontology.</w:t>
      </w:r>
    </w:p>
    <w:p w14:paraId="7C206F38" w14:textId="77777777" w:rsidR="00DF3443" w:rsidRDefault="002E2468">
      <w:pPr>
        <w:pStyle w:val="Heading1"/>
        <w:suppressAutoHyphens w:val="0"/>
        <w:ind w:firstLine="216"/>
      </w:pPr>
      <w:r>
        <w:t>Conclusion</w:t>
      </w:r>
    </w:p>
    <w:p w14:paraId="3A178DF0" w14:textId="3367527A" w:rsidR="00B14C09" w:rsidRDefault="002E2468" w:rsidP="004100C2">
      <w:pPr>
        <w:ind w:firstLine="216"/>
        <w:jc w:val="both"/>
        <w:rPr>
          <w:color w:val="000000"/>
        </w:rPr>
      </w:pPr>
      <w:r>
        <w:rPr>
          <w:color w:val="000000"/>
        </w:rPr>
        <w:t xml:space="preserve">The study of food consumption persists vastly amongst anthropologists, biologists, nutritionists, and various allied scientists. Eating patterns and the consumption of food help create a means for identifying disease progression. </w:t>
      </w:r>
      <w:r w:rsidR="00B054DD">
        <w:rPr>
          <w:color w:val="000000"/>
        </w:rPr>
        <w:t xml:space="preserve">Future directions for the uc_Eating ontology include building multiple ontologies such as, the sense ontology and milk ontology to build an infrastructure with a wide variety of characterizations. </w:t>
      </w:r>
      <w:r>
        <w:rPr>
          <w:color w:val="000000"/>
        </w:rPr>
        <w:t xml:space="preserve">Characterization of human eating patterns provides multiple current uses such as Google’s micro-moments, which </w:t>
      </w:r>
      <w:r>
        <w:rPr>
          <w:rFonts w:eastAsia="Times New Roman"/>
          <w:color w:val="000000"/>
        </w:rPr>
        <w:t>characterize specific in-the-moment occurrence eli</w:t>
      </w:r>
      <w:r w:rsidR="00F8329C">
        <w:rPr>
          <w:rFonts w:eastAsia="Times New Roman"/>
          <w:color w:val="000000"/>
        </w:rPr>
        <w:t>citing different responses [18</w:t>
      </w:r>
      <w:r>
        <w:rPr>
          <w:rFonts w:eastAsia="Times New Roman"/>
          <w:color w:val="000000"/>
        </w:rPr>
        <w:t xml:space="preserve">]. Through the uc_Eating ontology Google’s micro-moments can be enhanced </w:t>
      </w:r>
      <w:r>
        <w:rPr>
          <w:rFonts w:eastAsia="Times New Roman"/>
          <w:color w:val="000000"/>
        </w:rPr>
        <w:lastRenderedPageBreak/>
        <w:t xml:space="preserve">and more specified to a vast variety of individuals. Other uses include, creating </w:t>
      </w:r>
      <w:r>
        <w:rPr>
          <w:color w:val="262626"/>
        </w:rPr>
        <w:t xml:space="preserve">inference patterns to personalize health condition assessments such as obesity [9]. </w:t>
      </w:r>
      <w:r>
        <w:rPr>
          <w:color w:val="000000"/>
        </w:rPr>
        <w:t xml:space="preserve">Multiple processes affect unambiguous characterization of food consumption, and each containing an array of influences affecting which eating processes take place. Unambiguous characterizations of </w:t>
      </w:r>
      <w:proofErr w:type="spellStart"/>
      <w:r>
        <w:rPr>
          <w:color w:val="000000"/>
        </w:rPr>
        <w:t>occurent</w:t>
      </w:r>
      <w:proofErr w:type="spellEnd"/>
      <w:r>
        <w:rPr>
          <w:color w:val="000000"/>
        </w:rPr>
        <w:t xml:space="preserve"> processes create a useful tool that can be app</w:t>
      </w:r>
      <w:r w:rsidR="00B10674">
        <w:rPr>
          <w:color w:val="000000"/>
        </w:rPr>
        <w:t xml:space="preserve">lied across multiple </w:t>
      </w:r>
      <w:proofErr w:type="gramStart"/>
      <w:r w:rsidR="00B10674">
        <w:rPr>
          <w:color w:val="000000"/>
        </w:rPr>
        <w:t>scenario</w:t>
      </w:r>
      <w:proofErr w:type="gramEnd"/>
      <w:r w:rsidR="00B10674">
        <w:rPr>
          <w:color w:val="000000"/>
        </w:rPr>
        <w:t>.</w:t>
      </w:r>
    </w:p>
    <w:p w14:paraId="5454E832" w14:textId="77777777" w:rsidR="00DF3443" w:rsidRDefault="002E2468">
      <w:pPr>
        <w:pStyle w:val="Heading5"/>
      </w:pPr>
      <w:r>
        <w:t>References</w:t>
      </w:r>
    </w:p>
    <w:p w14:paraId="585CA938" w14:textId="77777777" w:rsidR="00DF3443" w:rsidRDefault="00DF3443" w:rsidP="00122107">
      <w:pPr>
        <w:jc w:val="both"/>
        <w:rPr>
          <w:sz w:val="16"/>
          <w:szCs w:val="16"/>
        </w:rPr>
      </w:pPr>
    </w:p>
    <w:p w14:paraId="75D4A820" w14:textId="77777777" w:rsidR="00DF3443" w:rsidRPr="00F8329C" w:rsidRDefault="002E2468" w:rsidP="00F8329C">
      <w:pPr>
        <w:pStyle w:val="references"/>
        <w:numPr>
          <w:ilvl w:val="0"/>
          <w:numId w:val="1"/>
        </w:numPr>
        <w:ind w:left="354" w:hanging="354"/>
      </w:pPr>
      <w:r w:rsidRPr="00F8329C">
        <w:rPr>
          <w:color w:val="262626"/>
        </w:rPr>
        <w:t xml:space="preserve">Hossain, P., Kawar, B., &amp; </w:t>
      </w:r>
      <w:proofErr w:type="spellStart"/>
      <w:r w:rsidRPr="00F8329C">
        <w:rPr>
          <w:color w:val="262626"/>
        </w:rPr>
        <w:t>Nahas</w:t>
      </w:r>
      <w:proofErr w:type="spellEnd"/>
      <w:r w:rsidRPr="00F8329C">
        <w:rPr>
          <w:color w:val="262626"/>
        </w:rPr>
        <w:t xml:space="preserve">, M. E. (2007). “Obesity and Diabetes in the Developing World — A Growing Challenge”. </w:t>
      </w:r>
      <w:r w:rsidRPr="00F8329C">
        <w:rPr>
          <w:i/>
          <w:iCs/>
          <w:color w:val="262626"/>
        </w:rPr>
        <w:t xml:space="preserve">New England Journal of Medicine N </w:t>
      </w:r>
      <w:proofErr w:type="spellStart"/>
      <w:r w:rsidRPr="00F8329C">
        <w:rPr>
          <w:i/>
          <w:iCs/>
          <w:color w:val="262626"/>
        </w:rPr>
        <w:t>Engl</w:t>
      </w:r>
      <w:proofErr w:type="spellEnd"/>
      <w:r w:rsidRPr="00F8329C">
        <w:rPr>
          <w:i/>
          <w:iCs/>
          <w:color w:val="262626"/>
        </w:rPr>
        <w:t xml:space="preserve"> J Med,</w:t>
      </w:r>
      <w:r w:rsidRPr="00F8329C">
        <w:rPr>
          <w:color w:val="262626"/>
        </w:rPr>
        <w:t xml:space="preserve"> </w:t>
      </w:r>
      <w:r w:rsidRPr="00F8329C">
        <w:rPr>
          <w:i/>
          <w:iCs/>
          <w:color w:val="262626"/>
        </w:rPr>
        <w:t>356</w:t>
      </w:r>
      <w:r w:rsidRPr="00F8329C">
        <w:rPr>
          <w:color w:val="262626"/>
        </w:rPr>
        <w:t xml:space="preserve">(3), 213-215. </w:t>
      </w:r>
      <w:proofErr w:type="gramStart"/>
      <w:r w:rsidRPr="00F8329C">
        <w:rPr>
          <w:color w:val="262626"/>
        </w:rPr>
        <w:t>doi:10.1056</w:t>
      </w:r>
      <w:proofErr w:type="gramEnd"/>
      <w:r w:rsidRPr="00F8329C">
        <w:rPr>
          <w:color w:val="262626"/>
        </w:rPr>
        <w:t>/nejmp068177</w:t>
      </w:r>
      <w:r w:rsidRPr="00F8329C">
        <w:t xml:space="preserve">. </w:t>
      </w:r>
    </w:p>
    <w:p w14:paraId="7A42CB35" w14:textId="77777777" w:rsidR="00DF3443" w:rsidRPr="00F8329C" w:rsidRDefault="002E2468" w:rsidP="00F8329C">
      <w:pPr>
        <w:pStyle w:val="references"/>
        <w:numPr>
          <w:ilvl w:val="0"/>
          <w:numId w:val="1"/>
        </w:numPr>
        <w:ind w:left="354" w:hanging="354"/>
      </w:pPr>
      <w:r w:rsidRPr="00F8329C">
        <w:rPr>
          <w:color w:val="262626"/>
        </w:rPr>
        <w:t xml:space="preserve">Hawley, J. A., &amp; Burke, L. M. (1997). “Effect of meal frequency and timing on physical performance”. </w:t>
      </w:r>
      <w:r w:rsidRPr="00F8329C">
        <w:rPr>
          <w:i/>
          <w:iCs/>
          <w:color w:val="262626"/>
        </w:rPr>
        <w:t>British Journal of Nutrition Br J Nutr,</w:t>
      </w:r>
      <w:r w:rsidRPr="00F8329C">
        <w:rPr>
          <w:color w:val="262626"/>
        </w:rPr>
        <w:t xml:space="preserve"> </w:t>
      </w:r>
      <w:r w:rsidRPr="00F8329C">
        <w:rPr>
          <w:i/>
          <w:iCs/>
          <w:color w:val="262626"/>
        </w:rPr>
        <w:t>77</w:t>
      </w:r>
      <w:r w:rsidRPr="00F8329C">
        <w:rPr>
          <w:color w:val="262626"/>
        </w:rPr>
        <w:t>(S1). doi:10.1079/bjn19970107</w:t>
      </w:r>
      <w:r w:rsidRPr="00F8329C">
        <w:t>I</w:t>
      </w:r>
    </w:p>
    <w:p w14:paraId="6F7AAC8F" w14:textId="77777777" w:rsidR="00DF3443" w:rsidRPr="00F8329C" w:rsidRDefault="002E2468" w:rsidP="00F8329C">
      <w:pPr>
        <w:pStyle w:val="references"/>
        <w:numPr>
          <w:ilvl w:val="0"/>
          <w:numId w:val="1"/>
        </w:numPr>
        <w:ind w:left="354" w:hanging="354"/>
        <w:rPr>
          <w:color w:val="000000"/>
        </w:rPr>
      </w:pPr>
      <w:r w:rsidRPr="00F8329C">
        <w:t xml:space="preserve">Nestle, M., Wing, R., Birch, L., </w:t>
      </w:r>
      <w:proofErr w:type="spellStart"/>
      <w:r w:rsidRPr="00F8329C">
        <w:t>DiSogra</w:t>
      </w:r>
      <w:proofErr w:type="spellEnd"/>
      <w:r w:rsidRPr="00F8329C">
        <w:t xml:space="preserve">, L., </w:t>
      </w:r>
      <w:proofErr w:type="spellStart"/>
      <w:r w:rsidRPr="00F8329C">
        <w:t>Drewnowski</w:t>
      </w:r>
      <w:proofErr w:type="spellEnd"/>
      <w:r w:rsidRPr="00F8329C">
        <w:t xml:space="preserve">, A., Middleton, S., </w:t>
      </w:r>
      <w:proofErr w:type="spellStart"/>
      <w:r w:rsidRPr="00F8329C">
        <w:t>Sigman</w:t>
      </w:r>
      <w:proofErr w:type="spellEnd"/>
      <w:r w:rsidRPr="00F8329C">
        <w:t>-Grant, M</w:t>
      </w:r>
      <w:r w:rsidRPr="00F8329C">
        <w:rPr>
          <w:color w:val="000000"/>
        </w:rPr>
        <w:t xml:space="preserve">., </w:t>
      </w:r>
      <w:proofErr w:type="spellStart"/>
      <w:r w:rsidRPr="00F8329C">
        <w:rPr>
          <w:color w:val="000000"/>
        </w:rPr>
        <w:t>Sobal</w:t>
      </w:r>
      <w:proofErr w:type="spellEnd"/>
      <w:r w:rsidRPr="00F8329C">
        <w:rPr>
          <w:color w:val="000000"/>
        </w:rPr>
        <w:t xml:space="preserve">, J., Winston, M. and </w:t>
      </w:r>
      <w:proofErr w:type="spellStart"/>
      <w:r w:rsidRPr="00F8329C">
        <w:rPr>
          <w:color w:val="000000"/>
        </w:rPr>
        <w:t>Economos</w:t>
      </w:r>
      <w:proofErr w:type="spellEnd"/>
      <w:r w:rsidRPr="00F8329C">
        <w:rPr>
          <w:color w:val="000000"/>
        </w:rPr>
        <w:t xml:space="preserve">, C. (1998), “Behavioral and Social Influences on Food Choice”. Nutrition Reviews, 56: 50–64. </w:t>
      </w:r>
      <w:proofErr w:type="spellStart"/>
      <w:proofErr w:type="gramStart"/>
      <w:r w:rsidRPr="00F8329C">
        <w:rPr>
          <w:color w:val="000000"/>
        </w:rPr>
        <w:t>doi</w:t>
      </w:r>
      <w:proofErr w:type="spellEnd"/>
      <w:proofErr w:type="gramEnd"/>
      <w:r w:rsidRPr="00F8329C">
        <w:rPr>
          <w:color w:val="000000"/>
        </w:rPr>
        <w:t>: 10.1111/j.1753-4887.1998.tb01732.</w:t>
      </w:r>
    </w:p>
    <w:p w14:paraId="503AD0FA" w14:textId="77777777" w:rsidR="00DF3443" w:rsidRPr="00F8329C" w:rsidRDefault="002E2468" w:rsidP="00F8329C">
      <w:pPr>
        <w:pStyle w:val="references"/>
        <w:numPr>
          <w:ilvl w:val="0"/>
          <w:numId w:val="1"/>
        </w:numPr>
        <w:ind w:left="354" w:hanging="354"/>
        <w:rPr>
          <w:rStyle w:val="InternetLink"/>
          <w:color w:val="000000"/>
          <w:u w:val="none"/>
        </w:rPr>
      </w:pPr>
      <w:r w:rsidRPr="00F8329C">
        <w:rPr>
          <w:color w:val="000000"/>
        </w:rPr>
        <w:t xml:space="preserve">Perrin, A. (2015). “Social Media Usage: 2005-2015”. Retrieved May 15, 2016, from </w:t>
      </w:r>
      <w:hyperlink r:id="rId12">
        <w:r w:rsidRPr="00F8329C">
          <w:rPr>
            <w:rStyle w:val="InternetLink"/>
            <w:color w:val="000000"/>
            <w:u w:val="none"/>
          </w:rPr>
          <w:t>http://www.pewinternet.org/2015/10/08/social-networking-usage-2005-2015/</w:t>
        </w:r>
      </w:hyperlink>
    </w:p>
    <w:p w14:paraId="7B6FD75D" w14:textId="77777777" w:rsidR="00DF3443" w:rsidRPr="00F8329C" w:rsidRDefault="002E2468" w:rsidP="00F8329C">
      <w:pPr>
        <w:pStyle w:val="references"/>
        <w:numPr>
          <w:ilvl w:val="0"/>
          <w:numId w:val="1"/>
        </w:numPr>
        <w:ind w:left="354" w:hanging="354"/>
        <w:rPr>
          <w:color w:val="000000"/>
        </w:rPr>
      </w:pPr>
      <w:proofErr w:type="spellStart"/>
      <w:r w:rsidRPr="00F8329C">
        <w:rPr>
          <w:color w:val="000000"/>
        </w:rPr>
        <w:t>Coary</w:t>
      </w:r>
      <w:proofErr w:type="spellEnd"/>
      <w:r w:rsidRPr="00F8329C">
        <w:rPr>
          <w:color w:val="000000"/>
        </w:rPr>
        <w:t xml:space="preserve">, S., &amp; Poor, M. (2016). “How consumer-generated images shape important consumption outcomes in the food domain”. </w:t>
      </w:r>
      <w:r w:rsidRPr="00F8329C">
        <w:rPr>
          <w:i/>
          <w:iCs/>
          <w:color w:val="000000"/>
        </w:rPr>
        <w:t>Journal of Consumer Marketing,</w:t>
      </w:r>
      <w:r w:rsidRPr="00F8329C">
        <w:rPr>
          <w:color w:val="000000"/>
        </w:rPr>
        <w:t xml:space="preserve"> </w:t>
      </w:r>
      <w:r w:rsidRPr="00F8329C">
        <w:rPr>
          <w:i/>
          <w:iCs/>
          <w:color w:val="000000"/>
        </w:rPr>
        <w:t>33</w:t>
      </w:r>
      <w:r w:rsidRPr="00F8329C">
        <w:rPr>
          <w:color w:val="000000"/>
        </w:rPr>
        <w:t>(1), 1-8. doi:10.1108/jcm-02-2015-1337</w:t>
      </w:r>
    </w:p>
    <w:p w14:paraId="0CA6151B" w14:textId="77777777" w:rsidR="00DF3443" w:rsidRPr="00F8329C" w:rsidRDefault="002E2468" w:rsidP="00F8329C">
      <w:pPr>
        <w:pStyle w:val="references"/>
        <w:numPr>
          <w:ilvl w:val="0"/>
          <w:numId w:val="1"/>
        </w:numPr>
      </w:pPr>
      <w:proofErr w:type="spellStart"/>
      <w:r w:rsidRPr="00F8329C">
        <w:t>Gu</w:t>
      </w:r>
      <w:proofErr w:type="spellEnd"/>
      <w:r w:rsidRPr="00F8329C">
        <w:t xml:space="preserve">, Y., &amp; </w:t>
      </w:r>
      <w:proofErr w:type="spellStart"/>
      <w:r w:rsidRPr="00F8329C">
        <w:t>Scarmeas</w:t>
      </w:r>
      <w:proofErr w:type="spellEnd"/>
      <w:r w:rsidRPr="00F8329C">
        <w:t xml:space="preserve">, N. (2011). “Dietary Patterns in Alzheimer’s Disease and Cognitive Aging”. </w:t>
      </w:r>
      <w:r w:rsidRPr="00F8329C">
        <w:rPr>
          <w:i/>
          <w:iCs/>
        </w:rPr>
        <w:t>Current Alzheimer Research</w:t>
      </w:r>
      <w:r w:rsidRPr="00F8329C">
        <w:t xml:space="preserve">, </w:t>
      </w:r>
      <w:r w:rsidRPr="00F8329C">
        <w:rPr>
          <w:i/>
          <w:iCs/>
        </w:rPr>
        <w:t>8</w:t>
      </w:r>
      <w:r w:rsidRPr="00F8329C">
        <w:t>(5), 510–519.</w:t>
      </w:r>
    </w:p>
    <w:p w14:paraId="5A846C46" w14:textId="77777777" w:rsidR="00DF3443" w:rsidRPr="00F8329C" w:rsidRDefault="002E2468" w:rsidP="00F8329C">
      <w:pPr>
        <w:pStyle w:val="references"/>
        <w:numPr>
          <w:ilvl w:val="0"/>
          <w:numId w:val="1"/>
        </w:numPr>
        <w:rPr>
          <w:color w:val="1A1A1A"/>
        </w:rPr>
      </w:pPr>
      <w:r w:rsidRPr="00F8329C">
        <w:rPr>
          <w:color w:val="1A1A1A"/>
        </w:rPr>
        <w:t xml:space="preserve">Who, J., &amp; Consultation, F. E. (2003). “Diet, nutrition and the prevention of chronic diseases”. </w:t>
      </w:r>
      <w:r w:rsidRPr="00F8329C">
        <w:rPr>
          <w:i/>
          <w:iCs/>
          <w:color w:val="1A1A1A"/>
        </w:rPr>
        <w:t xml:space="preserve">World Health Organ Tech Rep </w:t>
      </w:r>
      <w:proofErr w:type="spellStart"/>
      <w:r w:rsidRPr="00F8329C">
        <w:rPr>
          <w:i/>
          <w:iCs/>
          <w:color w:val="1A1A1A"/>
        </w:rPr>
        <w:t>Ser</w:t>
      </w:r>
      <w:proofErr w:type="spellEnd"/>
      <w:r w:rsidRPr="00F8329C">
        <w:rPr>
          <w:color w:val="1A1A1A"/>
        </w:rPr>
        <w:t xml:space="preserve">, </w:t>
      </w:r>
      <w:r w:rsidRPr="00F8329C">
        <w:rPr>
          <w:i/>
          <w:iCs/>
          <w:color w:val="1A1A1A"/>
        </w:rPr>
        <w:t>916</w:t>
      </w:r>
      <w:r w:rsidRPr="00F8329C">
        <w:rPr>
          <w:color w:val="1A1A1A"/>
        </w:rPr>
        <w:t>(</w:t>
      </w:r>
      <w:proofErr w:type="spellStart"/>
      <w:r w:rsidRPr="00F8329C">
        <w:rPr>
          <w:color w:val="1A1A1A"/>
        </w:rPr>
        <w:t>i</w:t>
      </w:r>
      <w:proofErr w:type="spellEnd"/>
      <w:r w:rsidRPr="00F8329C">
        <w:rPr>
          <w:color w:val="1A1A1A"/>
        </w:rPr>
        <w:t>-viii).</w:t>
      </w:r>
    </w:p>
    <w:p w14:paraId="253A8D80" w14:textId="77777777" w:rsidR="00DF3443" w:rsidRPr="00F8329C" w:rsidRDefault="002E2468" w:rsidP="00F8329C">
      <w:pPr>
        <w:pStyle w:val="references"/>
        <w:numPr>
          <w:ilvl w:val="0"/>
          <w:numId w:val="1"/>
        </w:numPr>
        <w:rPr>
          <w:color w:val="1A1A1A"/>
        </w:rPr>
      </w:pPr>
      <w:r w:rsidRPr="00F8329C">
        <w:rPr>
          <w:color w:val="1A1A1A"/>
        </w:rPr>
        <w:t xml:space="preserve">McCullough, M. L., </w:t>
      </w:r>
      <w:proofErr w:type="spellStart"/>
      <w:r w:rsidRPr="00F8329C">
        <w:rPr>
          <w:color w:val="1A1A1A"/>
        </w:rPr>
        <w:t>Feskanich</w:t>
      </w:r>
      <w:proofErr w:type="spellEnd"/>
      <w:r w:rsidRPr="00F8329C">
        <w:rPr>
          <w:color w:val="1A1A1A"/>
        </w:rPr>
        <w:t xml:space="preserve">, D., </w:t>
      </w:r>
      <w:proofErr w:type="spellStart"/>
      <w:r w:rsidRPr="00F8329C">
        <w:rPr>
          <w:color w:val="1A1A1A"/>
        </w:rPr>
        <w:t>Stampfer</w:t>
      </w:r>
      <w:proofErr w:type="spellEnd"/>
      <w:r w:rsidRPr="00F8329C">
        <w:rPr>
          <w:color w:val="1A1A1A"/>
        </w:rPr>
        <w:t xml:space="preserve">, M. J., </w:t>
      </w:r>
      <w:proofErr w:type="spellStart"/>
      <w:r w:rsidRPr="00F8329C">
        <w:rPr>
          <w:color w:val="1A1A1A"/>
        </w:rPr>
        <w:t>Giovannucci</w:t>
      </w:r>
      <w:proofErr w:type="spellEnd"/>
      <w:r w:rsidRPr="00F8329C">
        <w:rPr>
          <w:color w:val="1A1A1A"/>
        </w:rPr>
        <w:t xml:space="preserve">, E. L., </w:t>
      </w:r>
      <w:proofErr w:type="spellStart"/>
      <w:r w:rsidRPr="00F8329C">
        <w:rPr>
          <w:color w:val="1A1A1A"/>
        </w:rPr>
        <w:t>Rimm</w:t>
      </w:r>
      <w:proofErr w:type="spellEnd"/>
      <w:r w:rsidRPr="00F8329C">
        <w:rPr>
          <w:color w:val="1A1A1A"/>
        </w:rPr>
        <w:t xml:space="preserve">, E. B., Hu, F. B., ... &amp; Willett, W. C. (2002). “Diet quality and major chronic disease risk in men and women: moving toward improved dietary guidance”. </w:t>
      </w:r>
      <w:r w:rsidRPr="00F8329C">
        <w:rPr>
          <w:i/>
          <w:iCs/>
          <w:color w:val="1A1A1A"/>
        </w:rPr>
        <w:t>The American journal of clinical nutrition</w:t>
      </w:r>
      <w:r w:rsidRPr="00F8329C">
        <w:rPr>
          <w:color w:val="1A1A1A"/>
        </w:rPr>
        <w:t xml:space="preserve">, </w:t>
      </w:r>
      <w:r w:rsidRPr="00F8329C">
        <w:rPr>
          <w:i/>
          <w:iCs/>
          <w:color w:val="1A1A1A"/>
        </w:rPr>
        <w:t>76</w:t>
      </w:r>
      <w:r w:rsidRPr="00F8329C">
        <w:rPr>
          <w:color w:val="1A1A1A"/>
        </w:rPr>
        <w:t>(6), 1261-1271.</w:t>
      </w:r>
    </w:p>
    <w:p w14:paraId="525339B2" w14:textId="77777777" w:rsidR="00DF3443" w:rsidRPr="00F8329C" w:rsidRDefault="002E2468" w:rsidP="00F8329C">
      <w:pPr>
        <w:pStyle w:val="references"/>
        <w:numPr>
          <w:ilvl w:val="0"/>
          <w:numId w:val="1"/>
        </w:numPr>
        <w:ind w:left="354" w:hanging="354"/>
        <w:rPr>
          <w:color w:val="000000"/>
        </w:rPr>
      </w:pPr>
      <w:proofErr w:type="spellStart"/>
      <w:r w:rsidRPr="00F8329C">
        <w:rPr>
          <w:color w:val="000000"/>
        </w:rPr>
        <w:lastRenderedPageBreak/>
        <w:t>Sojic</w:t>
      </w:r>
      <w:proofErr w:type="spellEnd"/>
      <w:r w:rsidRPr="00F8329C">
        <w:rPr>
          <w:color w:val="000000"/>
        </w:rPr>
        <w:t xml:space="preserve">, A., </w:t>
      </w:r>
      <w:proofErr w:type="spellStart"/>
      <w:r w:rsidRPr="00F8329C">
        <w:rPr>
          <w:color w:val="000000"/>
        </w:rPr>
        <w:t>Terkaj</w:t>
      </w:r>
      <w:proofErr w:type="spellEnd"/>
      <w:r w:rsidRPr="00F8329C">
        <w:rPr>
          <w:color w:val="000000"/>
        </w:rPr>
        <w:t xml:space="preserve">, W., </w:t>
      </w:r>
      <w:proofErr w:type="spellStart"/>
      <w:r w:rsidRPr="00F8329C">
        <w:rPr>
          <w:color w:val="000000"/>
        </w:rPr>
        <w:t>Contini</w:t>
      </w:r>
      <w:proofErr w:type="spellEnd"/>
      <w:r w:rsidRPr="00F8329C">
        <w:rPr>
          <w:color w:val="000000"/>
        </w:rPr>
        <w:t>, G., &amp; Sacco, M. (2016). “</w:t>
      </w:r>
      <w:proofErr w:type="spellStart"/>
      <w:r w:rsidRPr="00F8329C">
        <w:rPr>
          <w:color w:val="000000"/>
        </w:rPr>
        <w:t>Modularising</w:t>
      </w:r>
      <w:proofErr w:type="spellEnd"/>
      <w:r w:rsidRPr="00F8329C">
        <w:rPr>
          <w:color w:val="000000"/>
        </w:rPr>
        <w:t xml:space="preserve"> ontology and designing inference patterns to </w:t>
      </w:r>
      <w:proofErr w:type="spellStart"/>
      <w:r w:rsidRPr="00F8329C">
        <w:rPr>
          <w:color w:val="000000"/>
        </w:rPr>
        <w:t>personalise</w:t>
      </w:r>
      <w:proofErr w:type="spellEnd"/>
      <w:r w:rsidRPr="00F8329C">
        <w:rPr>
          <w:color w:val="000000"/>
        </w:rPr>
        <w:t xml:space="preserve"> health condition assessment: The case of obesity”. </w:t>
      </w:r>
      <w:r w:rsidRPr="00F8329C">
        <w:rPr>
          <w:i/>
          <w:iCs/>
          <w:color w:val="000000"/>
        </w:rPr>
        <w:t xml:space="preserve">Journal of Biomedical Semantics J Biomed </w:t>
      </w:r>
      <w:proofErr w:type="spellStart"/>
      <w:r w:rsidRPr="00F8329C">
        <w:rPr>
          <w:i/>
          <w:iCs/>
          <w:color w:val="000000"/>
        </w:rPr>
        <w:t>Semant</w:t>
      </w:r>
      <w:proofErr w:type="spellEnd"/>
      <w:r w:rsidRPr="00F8329C">
        <w:rPr>
          <w:i/>
          <w:iCs/>
          <w:color w:val="000000"/>
        </w:rPr>
        <w:t>,</w:t>
      </w:r>
      <w:r w:rsidRPr="00F8329C">
        <w:rPr>
          <w:color w:val="000000"/>
        </w:rPr>
        <w:t xml:space="preserve"> </w:t>
      </w:r>
      <w:r w:rsidRPr="00F8329C">
        <w:rPr>
          <w:i/>
          <w:iCs/>
          <w:color w:val="000000"/>
        </w:rPr>
        <w:t>7</w:t>
      </w:r>
      <w:r w:rsidRPr="00F8329C">
        <w:rPr>
          <w:color w:val="000000"/>
        </w:rPr>
        <w:t>(1). doi:10.1186/s13326-016-0049-1</w:t>
      </w:r>
    </w:p>
    <w:p w14:paraId="5DD94578" w14:textId="70D51EB4" w:rsidR="00DF3443" w:rsidRPr="00F8329C" w:rsidRDefault="002E2468" w:rsidP="00F8329C">
      <w:pPr>
        <w:pStyle w:val="references"/>
        <w:numPr>
          <w:ilvl w:val="0"/>
          <w:numId w:val="1"/>
        </w:numPr>
      </w:pPr>
      <w:r w:rsidRPr="00F8329C">
        <w:t xml:space="preserve">Ashburner, M., Ball, C. A., Blake, J. A., Botstein, D., Butler, H., Cherry, J. M., … Sherlock, G. (2000). “Gene Ontology: tool for the unification of biology”. </w:t>
      </w:r>
      <w:r w:rsidRPr="00F8329C">
        <w:rPr>
          <w:i/>
          <w:iCs/>
        </w:rPr>
        <w:t>Nature Genetics</w:t>
      </w:r>
      <w:r w:rsidRPr="00F8329C">
        <w:t xml:space="preserve">, </w:t>
      </w:r>
      <w:r w:rsidRPr="00F8329C">
        <w:rPr>
          <w:i/>
          <w:iCs/>
        </w:rPr>
        <w:t>25</w:t>
      </w:r>
      <w:r w:rsidR="00410FBE" w:rsidRPr="00F8329C">
        <w:t xml:space="preserve">(1), </w:t>
      </w:r>
      <w:r w:rsidRPr="00F8329C">
        <w:t>25–29. http://doi.org/10.1038/75556</w:t>
      </w:r>
    </w:p>
    <w:p w14:paraId="734AE455" w14:textId="77777777" w:rsidR="00DF3443" w:rsidRPr="00F8329C" w:rsidRDefault="002E2468" w:rsidP="00F8329C">
      <w:pPr>
        <w:pStyle w:val="references"/>
        <w:numPr>
          <w:ilvl w:val="0"/>
          <w:numId w:val="1"/>
        </w:numPr>
        <w:rPr>
          <w:rStyle w:val="InternetLink"/>
          <w:shd w:val="clear" w:color="auto" w:fill="FFFFFF"/>
        </w:rPr>
      </w:pPr>
      <w:r w:rsidRPr="00F8329C">
        <w:rPr>
          <w:shd w:val="clear" w:color="auto" w:fill="FFFFFF"/>
        </w:rPr>
        <w:t xml:space="preserve">Kim, J., Jang, M., Ha, Y., </w:t>
      </w:r>
      <w:proofErr w:type="spellStart"/>
      <w:r w:rsidRPr="00F8329C">
        <w:rPr>
          <w:shd w:val="clear" w:color="auto" w:fill="FFFFFF"/>
        </w:rPr>
        <w:t>Sohn</w:t>
      </w:r>
      <w:proofErr w:type="spellEnd"/>
      <w:r w:rsidRPr="00F8329C">
        <w:rPr>
          <w:shd w:val="clear" w:color="auto" w:fill="FFFFFF"/>
        </w:rPr>
        <w:t>, J., &amp; Lee, S. J. (2005). “</w:t>
      </w:r>
      <w:proofErr w:type="spellStart"/>
      <w:r w:rsidRPr="00F8329C">
        <w:rPr>
          <w:shd w:val="clear" w:color="auto" w:fill="FFFFFF"/>
        </w:rPr>
        <w:t>MoA</w:t>
      </w:r>
      <w:proofErr w:type="spellEnd"/>
      <w:r w:rsidRPr="00F8329C">
        <w:rPr>
          <w:shd w:val="clear" w:color="auto" w:fill="FFFFFF"/>
        </w:rPr>
        <w:t xml:space="preserve">: OWL Ontology Merging and Alignment Tool for the Semantic Web”. </w:t>
      </w:r>
      <w:r w:rsidRPr="00F8329C">
        <w:rPr>
          <w:i/>
          <w:shd w:val="clear" w:color="auto" w:fill="FFFFFF"/>
        </w:rPr>
        <w:t xml:space="preserve">Innovations in Applied Artificial Intelligence Lecture Notes in Computer Science, </w:t>
      </w:r>
      <w:r w:rsidRPr="00F8329C">
        <w:rPr>
          <w:shd w:val="clear" w:color="auto" w:fill="FFFFFF"/>
        </w:rPr>
        <w:t xml:space="preserve">722-731. </w:t>
      </w:r>
      <w:hyperlink r:id="rId13">
        <w:r w:rsidRPr="00F8329C">
          <w:rPr>
            <w:rStyle w:val="InternetLink"/>
            <w:shd w:val="clear" w:color="auto" w:fill="FFFFFF"/>
          </w:rPr>
          <w:t>http://doi.org/10.1007/11504894_100</w:t>
        </w:r>
      </w:hyperlink>
    </w:p>
    <w:p w14:paraId="1B26859F" w14:textId="77777777" w:rsidR="00DF3443" w:rsidRPr="00F8329C" w:rsidRDefault="002E2468" w:rsidP="00F8329C">
      <w:pPr>
        <w:pStyle w:val="references"/>
        <w:numPr>
          <w:ilvl w:val="0"/>
          <w:numId w:val="1"/>
        </w:numPr>
      </w:pPr>
      <w:r w:rsidRPr="00F8329C">
        <w:t>“Physical Activity Health and Fitness (PAHF) Ontology,” unpublished.</w:t>
      </w:r>
    </w:p>
    <w:p w14:paraId="2F6A652D" w14:textId="77777777" w:rsidR="0007376C" w:rsidRPr="00F8329C" w:rsidRDefault="0007376C" w:rsidP="00F8329C">
      <w:pPr>
        <w:pStyle w:val="ListParagraph"/>
        <w:numPr>
          <w:ilvl w:val="0"/>
          <w:numId w:val="1"/>
        </w:numPr>
        <w:suppressAutoHyphens w:val="0"/>
        <w:spacing w:before="100" w:beforeAutospacing="1" w:after="100" w:afterAutospacing="1"/>
        <w:jc w:val="both"/>
        <w:rPr>
          <w:sz w:val="16"/>
          <w:szCs w:val="16"/>
        </w:rPr>
      </w:pPr>
      <w:proofErr w:type="spellStart"/>
      <w:r w:rsidRPr="00F8329C">
        <w:rPr>
          <w:sz w:val="16"/>
          <w:szCs w:val="16"/>
        </w:rPr>
        <w:t>Gkoutos</w:t>
      </w:r>
      <w:proofErr w:type="spellEnd"/>
      <w:r w:rsidRPr="00F8329C">
        <w:rPr>
          <w:sz w:val="16"/>
          <w:szCs w:val="16"/>
        </w:rPr>
        <w:t xml:space="preserve">, G. V., Schofield, P. N., and </w:t>
      </w:r>
      <w:proofErr w:type="spellStart"/>
      <w:r w:rsidRPr="00F8329C">
        <w:rPr>
          <w:sz w:val="16"/>
          <w:szCs w:val="16"/>
        </w:rPr>
        <w:t>Hoehndorf</w:t>
      </w:r>
      <w:proofErr w:type="spellEnd"/>
      <w:r w:rsidRPr="00F8329C">
        <w:rPr>
          <w:sz w:val="16"/>
          <w:szCs w:val="16"/>
        </w:rPr>
        <w:t xml:space="preserve">, R. (2012). The </w:t>
      </w:r>
      <w:proofErr w:type="spellStart"/>
      <w:r w:rsidRPr="00F8329C">
        <w:rPr>
          <w:sz w:val="16"/>
          <w:szCs w:val="16"/>
        </w:rPr>
        <w:t>neurobehavior</w:t>
      </w:r>
      <w:proofErr w:type="spellEnd"/>
      <w:r w:rsidRPr="00F8329C">
        <w:rPr>
          <w:sz w:val="16"/>
          <w:szCs w:val="16"/>
        </w:rPr>
        <w:t xml:space="preserve"> ontology: an ontology for annotation and integration of behavior and behavioral phenotypes. </w:t>
      </w:r>
      <w:r w:rsidRPr="00F8329C">
        <w:rPr>
          <w:i/>
          <w:iCs/>
          <w:sz w:val="16"/>
          <w:szCs w:val="16"/>
        </w:rPr>
        <w:t xml:space="preserve">Int Rev </w:t>
      </w:r>
      <w:proofErr w:type="spellStart"/>
      <w:r w:rsidRPr="00F8329C">
        <w:rPr>
          <w:i/>
          <w:iCs/>
          <w:sz w:val="16"/>
          <w:szCs w:val="16"/>
        </w:rPr>
        <w:t>Neurobiol</w:t>
      </w:r>
      <w:proofErr w:type="spellEnd"/>
      <w:r w:rsidRPr="00F8329C">
        <w:rPr>
          <w:sz w:val="16"/>
          <w:szCs w:val="16"/>
        </w:rPr>
        <w:t xml:space="preserve">, 103, 69–87. </w:t>
      </w:r>
    </w:p>
    <w:p w14:paraId="7CF425CD" w14:textId="3EA06492" w:rsidR="00F8329C" w:rsidRPr="00F8329C" w:rsidRDefault="00F8329C" w:rsidP="00F8329C">
      <w:pPr>
        <w:pStyle w:val="ListParagraph"/>
        <w:numPr>
          <w:ilvl w:val="0"/>
          <w:numId w:val="1"/>
        </w:numPr>
        <w:jc w:val="both"/>
        <w:rPr>
          <w:color w:val="262626"/>
          <w:sz w:val="16"/>
          <w:szCs w:val="16"/>
        </w:rPr>
      </w:pPr>
      <w:r w:rsidRPr="00F8329C">
        <w:rPr>
          <w:color w:val="262626"/>
          <w:sz w:val="16"/>
          <w:szCs w:val="16"/>
        </w:rPr>
        <w:t> Hastings J., </w:t>
      </w:r>
      <w:proofErr w:type="spellStart"/>
      <w:r w:rsidRPr="00F8329C">
        <w:rPr>
          <w:color w:val="262626"/>
          <w:sz w:val="16"/>
          <w:szCs w:val="16"/>
        </w:rPr>
        <w:t>Ceusters</w:t>
      </w:r>
      <w:proofErr w:type="spellEnd"/>
      <w:r w:rsidRPr="00F8329C">
        <w:rPr>
          <w:color w:val="262626"/>
          <w:sz w:val="16"/>
          <w:szCs w:val="16"/>
        </w:rPr>
        <w:t>, W., S</w:t>
      </w:r>
      <w:r w:rsidR="00352999">
        <w:rPr>
          <w:color w:val="262626"/>
          <w:sz w:val="16"/>
          <w:szCs w:val="16"/>
        </w:rPr>
        <w:t xml:space="preserve">mith, B., Mulligan, K. (2011). </w:t>
      </w:r>
      <w:r w:rsidRPr="00F8329C">
        <w:rPr>
          <w:color w:val="262626"/>
          <w:sz w:val="16"/>
          <w:szCs w:val="16"/>
        </w:rPr>
        <w:t>Emotion Ontology: an ontology of affective phenomena such as emotions, moods, appraisals and subjective feelings.</w:t>
      </w:r>
    </w:p>
    <w:p w14:paraId="2FE0D83D" w14:textId="77777777" w:rsidR="00DF3443" w:rsidRPr="00F8329C" w:rsidRDefault="002E2468" w:rsidP="00F8329C">
      <w:pPr>
        <w:pStyle w:val="references"/>
        <w:numPr>
          <w:ilvl w:val="0"/>
          <w:numId w:val="1"/>
        </w:numPr>
        <w:rPr>
          <w:color w:val="262626"/>
        </w:rPr>
      </w:pPr>
      <w:proofErr w:type="spellStart"/>
      <w:r w:rsidRPr="00F8329C">
        <w:rPr>
          <w:color w:val="262626"/>
        </w:rPr>
        <w:t>Hardi</w:t>
      </w:r>
      <w:proofErr w:type="spellEnd"/>
      <w:r w:rsidRPr="00F8329C">
        <w:rPr>
          <w:color w:val="262626"/>
        </w:rPr>
        <w:t xml:space="preserve">, J., </w:t>
      </w:r>
      <w:proofErr w:type="spellStart"/>
      <w:r w:rsidRPr="00F8329C">
        <w:rPr>
          <w:color w:val="262626"/>
        </w:rPr>
        <w:t>Horridge</w:t>
      </w:r>
      <w:proofErr w:type="spellEnd"/>
      <w:r w:rsidRPr="00F8329C">
        <w:rPr>
          <w:color w:val="262626"/>
        </w:rPr>
        <w:t xml:space="preserve">, M., </w:t>
      </w:r>
      <w:proofErr w:type="spellStart"/>
      <w:r w:rsidRPr="00F8329C">
        <w:rPr>
          <w:color w:val="262626"/>
        </w:rPr>
        <w:t>Musen</w:t>
      </w:r>
      <w:proofErr w:type="spellEnd"/>
      <w:r w:rsidRPr="00F8329C">
        <w:rPr>
          <w:color w:val="262626"/>
        </w:rPr>
        <w:t xml:space="preserve">, M., Tudorache, T., </w:t>
      </w:r>
      <w:proofErr w:type="spellStart"/>
      <w:r w:rsidRPr="00F8329C">
        <w:rPr>
          <w:color w:val="262626"/>
        </w:rPr>
        <w:t>Tu</w:t>
      </w:r>
      <w:proofErr w:type="spellEnd"/>
      <w:r w:rsidRPr="00F8329C">
        <w:rPr>
          <w:color w:val="262626"/>
        </w:rPr>
        <w:t xml:space="preserve">, S., </w:t>
      </w:r>
      <w:proofErr w:type="spellStart"/>
      <w:r w:rsidRPr="00F8329C">
        <w:rPr>
          <w:color w:val="262626"/>
        </w:rPr>
        <w:t>Nyulas</w:t>
      </w:r>
      <w:proofErr w:type="spellEnd"/>
      <w:r w:rsidRPr="00F8329C">
        <w:rPr>
          <w:color w:val="262626"/>
        </w:rPr>
        <w:t xml:space="preserve">, C., &amp; </w:t>
      </w:r>
      <w:proofErr w:type="spellStart"/>
      <w:r w:rsidRPr="00F8329C">
        <w:rPr>
          <w:color w:val="262626"/>
        </w:rPr>
        <w:t>Goncalves</w:t>
      </w:r>
      <w:proofErr w:type="spellEnd"/>
      <w:r w:rsidRPr="00F8329C">
        <w:rPr>
          <w:color w:val="262626"/>
        </w:rPr>
        <w:t>, R. (</w:t>
      </w:r>
      <w:proofErr w:type="spellStart"/>
      <w:r w:rsidRPr="00F8329C">
        <w:rPr>
          <w:color w:val="262626"/>
        </w:rPr>
        <w:t>n.d.</w:t>
      </w:r>
      <w:proofErr w:type="spellEnd"/>
      <w:r w:rsidRPr="00F8329C">
        <w:rPr>
          <w:color w:val="262626"/>
        </w:rPr>
        <w:t>). “A free, open-source ontology editor and framework for building intelligent systems”. Retrieved from http://protege.stanford.edu/</w:t>
      </w:r>
    </w:p>
    <w:p w14:paraId="5FD46DD5" w14:textId="77777777" w:rsidR="00DF3443" w:rsidRPr="00F8329C" w:rsidRDefault="002E2468" w:rsidP="00F8329C">
      <w:pPr>
        <w:pStyle w:val="references"/>
        <w:numPr>
          <w:ilvl w:val="0"/>
          <w:numId w:val="1"/>
        </w:numPr>
        <w:rPr>
          <w:color w:val="1A1A1A"/>
        </w:rPr>
      </w:pPr>
      <w:r w:rsidRPr="00F8329C">
        <w:rPr>
          <w:color w:val="1A1A1A"/>
        </w:rPr>
        <w:t xml:space="preserve">Ainsworth, B. E., Haskell, W. L., Leon, A. S., Jacobs Jr, D. R., </w:t>
      </w:r>
      <w:proofErr w:type="spellStart"/>
      <w:r w:rsidRPr="00F8329C">
        <w:rPr>
          <w:color w:val="1A1A1A"/>
        </w:rPr>
        <w:t>Montoye</w:t>
      </w:r>
      <w:proofErr w:type="spellEnd"/>
      <w:r w:rsidRPr="00F8329C">
        <w:rPr>
          <w:color w:val="1A1A1A"/>
        </w:rPr>
        <w:t xml:space="preserve">, H. J., </w:t>
      </w:r>
      <w:proofErr w:type="spellStart"/>
      <w:r w:rsidRPr="00F8329C">
        <w:rPr>
          <w:color w:val="1A1A1A"/>
        </w:rPr>
        <w:t>Sallis</w:t>
      </w:r>
      <w:proofErr w:type="spellEnd"/>
      <w:r w:rsidRPr="00F8329C">
        <w:rPr>
          <w:color w:val="1A1A1A"/>
        </w:rPr>
        <w:t xml:space="preserve">, J. F., &amp; </w:t>
      </w:r>
      <w:proofErr w:type="spellStart"/>
      <w:r w:rsidRPr="00F8329C">
        <w:rPr>
          <w:color w:val="1A1A1A"/>
        </w:rPr>
        <w:t>Paffenbarger</w:t>
      </w:r>
      <w:proofErr w:type="spellEnd"/>
      <w:r w:rsidRPr="00F8329C">
        <w:rPr>
          <w:color w:val="1A1A1A"/>
        </w:rPr>
        <w:t xml:space="preserve"> Jr, R. S. (1993). Compendium of physical activities: classification of energy costs of human physical activities. </w:t>
      </w:r>
      <w:r w:rsidRPr="00F8329C">
        <w:rPr>
          <w:i/>
          <w:iCs/>
          <w:color w:val="1A1A1A"/>
        </w:rPr>
        <w:t>Medicine and science in sports and exercise</w:t>
      </w:r>
      <w:r w:rsidRPr="00F8329C">
        <w:rPr>
          <w:color w:val="1A1A1A"/>
        </w:rPr>
        <w:t xml:space="preserve">, </w:t>
      </w:r>
      <w:r w:rsidRPr="00F8329C">
        <w:rPr>
          <w:i/>
          <w:iCs/>
          <w:color w:val="1A1A1A"/>
        </w:rPr>
        <w:t>25</w:t>
      </w:r>
      <w:r w:rsidRPr="00F8329C">
        <w:rPr>
          <w:color w:val="1A1A1A"/>
        </w:rPr>
        <w:t>(1), 71-80.</w:t>
      </w:r>
    </w:p>
    <w:p w14:paraId="73865DC4" w14:textId="77777777" w:rsidR="00DF3443" w:rsidRPr="00F8329C" w:rsidRDefault="002E2468" w:rsidP="00F8329C">
      <w:pPr>
        <w:pStyle w:val="references"/>
        <w:numPr>
          <w:ilvl w:val="0"/>
          <w:numId w:val="1"/>
        </w:numPr>
        <w:rPr>
          <w:color w:val="262626"/>
        </w:rPr>
      </w:pPr>
      <w:proofErr w:type="spellStart"/>
      <w:r w:rsidRPr="00F8329C">
        <w:rPr>
          <w:color w:val="262626"/>
        </w:rPr>
        <w:t>Amerian</w:t>
      </w:r>
      <w:proofErr w:type="spellEnd"/>
      <w:r w:rsidRPr="00F8329C">
        <w:rPr>
          <w:color w:val="262626"/>
        </w:rPr>
        <w:t xml:space="preserve"> Time Use Survey. News Releases. (</w:t>
      </w:r>
      <w:proofErr w:type="spellStart"/>
      <w:r w:rsidRPr="00F8329C">
        <w:rPr>
          <w:color w:val="262626"/>
        </w:rPr>
        <w:t>n.d.</w:t>
      </w:r>
      <w:proofErr w:type="spellEnd"/>
      <w:r w:rsidRPr="00F8329C">
        <w:rPr>
          <w:color w:val="262626"/>
        </w:rPr>
        <w:t>). http://www.bls.gov/tus/</w:t>
      </w:r>
    </w:p>
    <w:p w14:paraId="04C81CCC" w14:textId="77777777" w:rsidR="00DF3443" w:rsidRPr="00F8329C" w:rsidRDefault="002E2468" w:rsidP="00F8329C">
      <w:pPr>
        <w:pStyle w:val="references"/>
        <w:numPr>
          <w:ilvl w:val="0"/>
          <w:numId w:val="1"/>
        </w:numPr>
        <w:ind w:left="354" w:hanging="354"/>
        <w:rPr>
          <w:rFonts w:eastAsia="Times New Roman"/>
          <w:color w:val="000000"/>
        </w:rPr>
      </w:pPr>
      <w:r w:rsidRPr="00F8329C">
        <w:rPr>
          <w:rFonts w:eastAsia="Times New Roman"/>
          <w:color w:val="000000"/>
        </w:rPr>
        <w:t>Micro-Moments. (</w:t>
      </w:r>
      <w:proofErr w:type="spellStart"/>
      <w:r w:rsidRPr="00F8329C">
        <w:rPr>
          <w:rFonts w:eastAsia="Times New Roman"/>
          <w:color w:val="000000"/>
        </w:rPr>
        <w:t>n.d.</w:t>
      </w:r>
      <w:proofErr w:type="spellEnd"/>
      <w:r w:rsidRPr="00F8329C">
        <w:rPr>
          <w:rFonts w:eastAsia="Times New Roman"/>
          <w:color w:val="000000"/>
        </w:rPr>
        <w:t xml:space="preserve">). Retrieved May 15, 2016, from https://www.thinkwithgoogle.com/micromoments/intro.html </w:t>
      </w:r>
    </w:p>
    <w:p w14:paraId="0C056381" w14:textId="77777777" w:rsidR="00DF3443" w:rsidRPr="00F8329C" w:rsidRDefault="00DF3443" w:rsidP="00F8329C">
      <w:pPr>
        <w:pStyle w:val="references"/>
        <w:ind w:left="360"/>
      </w:pPr>
    </w:p>
    <w:p w14:paraId="45C6F17A" w14:textId="77777777" w:rsidR="00DF3443" w:rsidRPr="00F8329C" w:rsidRDefault="00DF3443" w:rsidP="00F8329C">
      <w:pPr>
        <w:jc w:val="both"/>
        <w:rPr>
          <w:sz w:val="16"/>
          <w:szCs w:val="16"/>
        </w:rPr>
      </w:pPr>
    </w:p>
    <w:p w14:paraId="7C2AB633" w14:textId="77777777" w:rsidR="00DF3443" w:rsidRPr="00F8329C" w:rsidRDefault="00DF3443" w:rsidP="00F8329C">
      <w:pPr>
        <w:jc w:val="both"/>
        <w:rPr>
          <w:sz w:val="16"/>
          <w:szCs w:val="16"/>
        </w:rPr>
      </w:pPr>
    </w:p>
    <w:p w14:paraId="0D9CBD6A" w14:textId="77777777" w:rsidR="00DF3443" w:rsidRPr="00F8329C" w:rsidRDefault="00DF3443" w:rsidP="00F8329C">
      <w:pPr>
        <w:jc w:val="both"/>
        <w:rPr>
          <w:sz w:val="16"/>
          <w:szCs w:val="16"/>
        </w:rPr>
      </w:pPr>
    </w:p>
    <w:p w14:paraId="511B3AC9" w14:textId="77777777" w:rsidR="00DF3443" w:rsidRPr="00F8329C" w:rsidRDefault="00DF3443" w:rsidP="00F8329C">
      <w:pPr>
        <w:jc w:val="both"/>
        <w:rPr>
          <w:sz w:val="16"/>
          <w:szCs w:val="16"/>
        </w:rPr>
      </w:pPr>
    </w:p>
    <w:p w14:paraId="1CAB2277" w14:textId="77777777" w:rsidR="00DF3443" w:rsidRPr="00F8329C" w:rsidRDefault="00DF3443" w:rsidP="00F8329C">
      <w:pPr>
        <w:jc w:val="both"/>
        <w:rPr>
          <w:sz w:val="16"/>
          <w:szCs w:val="16"/>
        </w:rPr>
      </w:pPr>
    </w:p>
    <w:p w14:paraId="6C55E2DB" w14:textId="77777777" w:rsidR="00DF3443" w:rsidRPr="00F8329C" w:rsidRDefault="00DF3443" w:rsidP="00F8329C">
      <w:pPr>
        <w:jc w:val="both"/>
        <w:rPr>
          <w:sz w:val="16"/>
          <w:szCs w:val="16"/>
        </w:rPr>
      </w:pPr>
    </w:p>
    <w:p w14:paraId="35ECCB2B" w14:textId="77777777" w:rsidR="00DF3443" w:rsidRPr="00F8329C" w:rsidRDefault="00DF3443" w:rsidP="00F8329C">
      <w:pPr>
        <w:jc w:val="both"/>
        <w:rPr>
          <w:sz w:val="16"/>
          <w:szCs w:val="16"/>
        </w:rPr>
      </w:pPr>
    </w:p>
    <w:p w14:paraId="583B01C4" w14:textId="00B9C1AF" w:rsidR="00DF3443" w:rsidRPr="00F8329C" w:rsidRDefault="00C97BB2" w:rsidP="00F8329C">
      <w:pPr>
        <w:jc w:val="both"/>
        <w:rPr>
          <w:sz w:val="16"/>
          <w:szCs w:val="16"/>
        </w:rPr>
      </w:pPr>
      <w:r>
        <w:rPr>
          <w:noProof/>
          <w:sz w:val="16"/>
          <w:szCs w:val="16"/>
        </w:rPr>
        <mc:AlternateContent>
          <mc:Choice Requires="wps">
            <w:drawing>
              <wp:anchor distT="0" distB="0" distL="114300" distR="114300" simplePos="0" relativeHeight="251657728" behindDoc="0" locked="0" layoutInCell="1" allowOverlap="1" wp14:anchorId="73FDDBDA" wp14:editId="290D5D1C">
                <wp:simplePos x="0" y="0"/>
                <wp:positionH relativeFrom="column">
                  <wp:posOffset>4809490</wp:posOffset>
                </wp:positionH>
                <wp:positionV relativeFrom="paragraph">
                  <wp:posOffset>1866900</wp:posOffset>
                </wp:positionV>
                <wp:extent cx="297815" cy="237490"/>
                <wp:effectExtent l="0" t="0" r="0" b="3810"/>
                <wp:wrapSquare wrapText="bothSides"/>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7815" cy="23749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14:paraId="2339669A" w14:textId="77777777" w:rsidR="00760480" w:rsidRDefault="00760480">
                            <w:pPr>
                              <w:pStyle w:val="FrameContent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73FDDBDA" id="Rectangle 3" o:spid="_x0000_s1026" style="position:absolute;left:0;text-align:left;margin-left:378.7pt;margin-top:147pt;width:23.45pt;height:18.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" stroked="f">
                <v:textbox>
                  <w:txbxContent>
                    <w:p w14:paraId="2339669A" w14:textId="77777777" w:rsidR="00F8329C" w:rsidRDefault="00F8329C">
                      <w:pPr>
                        <w:pStyle w:val="FrameContents"/>
                      </w:pPr>
                    </w:p>
                  </w:txbxContent>
                </v:textbox>
                <w10:wrap type="square"/>
              </v:rect>
            </w:pict>
          </mc:Fallback>
        </mc:AlternateContent>
      </w:r>
    </w:p>
    <w:p w14:paraId="6ABFB18A" w14:textId="77777777" w:rsidR="00DF3443" w:rsidRPr="00F8329C" w:rsidRDefault="00DF3443" w:rsidP="00F8329C">
      <w:pPr>
        <w:jc w:val="both"/>
        <w:rPr>
          <w:sz w:val="16"/>
          <w:szCs w:val="16"/>
        </w:rPr>
        <w:sectPr w:rsidR="00DF3443" w:rsidRPr="00F8329C">
          <w:type w:val="continuous"/>
          <w:pgSz w:w="12240" w:h="15840"/>
          <w:pgMar w:top="1080" w:right="893" w:bottom="1440" w:left="893" w:header="720" w:footer="720" w:gutter="0"/>
          <w:cols w:num="2" w:space="360"/>
          <w:formProt w:val="0"/>
          <w:docGrid w:linePitch="360" w:charSpace="2047"/>
        </w:sectPr>
      </w:pPr>
    </w:p>
    <w:p w14:paraId="6F53A787" w14:textId="77777777" w:rsidR="00942A00" w:rsidRPr="00F8329C" w:rsidRDefault="00942A00" w:rsidP="00F8329C">
      <w:pPr>
        <w:jc w:val="both"/>
        <w:rPr>
          <w:sz w:val="16"/>
          <w:szCs w:val="16"/>
        </w:rPr>
      </w:pPr>
    </w:p>
    <w:p w14:paraId="774EE771" w14:textId="77777777" w:rsidR="00942A00" w:rsidRPr="00F8329C" w:rsidRDefault="00942A00" w:rsidP="00F8329C">
      <w:pPr>
        <w:jc w:val="both"/>
        <w:rPr>
          <w:sz w:val="16"/>
          <w:szCs w:val="16"/>
        </w:rPr>
      </w:pPr>
    </w:p>
    <w:p w14:paraId="2911CE91" w14:textId="77777777" w:rsidR="00942A00" w:rsidRPr="00F8329C" w:rsidRDefault="00942A00" w:rsidP="00F8329C">
      <w:pPr>
        <w:jc w:val="both"/>
        <w:rPr>
          <w:sz w:val="16"/>
          <w:szCs w:val="16"/>
        </w:rPr>
      </w:pPr>
    </w:p>
    <w:p w14:paraId="12117B1B" w14:textId="2A3F1C11" w:rsidR="00B10674" w:rsidRDefault="00F8329C" w:rsidP="00352999">
      <w:pPr>
        <w:jc w:val="both"/>
        <w:rPr>
          <w:rFonts w:ascii="Helvetica Neue" w:hAnsi="Helvetica Neue" w:cs="Helvetica Neue"/>
          <w:color w:val="262626"/>
          <w:sz w:val="26"/>
          <w:szCs w:val="26"/>
        </w:rPr>
      </w:pPr>
      <w:r w:rsidRPr="00F8329C">
        <w:rPr>
          <w:color w:val="262626"/>
          <w:sz w:val="16"/>
          <w:szCs w:val="16"/>
        </w:rPr>
        <w:tab/>
      </w:r>
      <w:r w:rsidRPr="00F8329C">
        <w:rPr>
          <w:color w:val="262626"/>
          <w:sz w:val="16"/>
          <w:szCs w:val="16"/>
        </w:rPr>
        <w:tab/>
      </w:r>
    </w:p>
    <w:p w14:paraId="43AC7CBF" w14:textId="77777777" w:rsidR="00B10674" w:rsidRDefault="00B10674" w:rsidP="00942A00">
      <w:pPr>
        <w:rPr>
          <w:color w:val="FF0000"/>
        </w:rPr>
      </w:pPr>
    </w:p>
    <w:p w14:paraId="1E2FDE17" w14:textId="77777777" w:rsidR="00B10674" w:rsidRPr="00942A00" w:rsidRDefault="00B10674" w:rsidP="00B10674">
      <w:pPr>
        <w:jc w:val="left"/>
        <w:rPr>
          <w:color w:val="FF0000"/>
        </w:rPr>
      </w:pPr>
    </w:p>
    <w:p w14:paraId="4B3A7F3B" w14:textId="77777777" w:rsidR="00B10674" w:rsidRPr="00942A00" w:rsidRDefault="00B10674" w:rsidP="00B10674">
      <w:pPr>
        <w:jc w:val="left"/>
        <w:rPr>
          <w:color w:val="FF0000"/>
        </w:rPr>
      </w:pPr>
    </w:p>
    <w:sectPr w:rsidR="00B10674" w:rsidRPr="00942A00">
      <w:type w:val="continuous"/>
      <w:pgSz w:w="12240" w:h="15840"/>
      <w:pgMar w:top="1080" w:right="893" w:bottom="1440" w:left="893" w:header="720" w:footer="720" w:gutter="0"/>
      <w:cols w:space="720"/>
      <w:formProt w:val="0"/>
      <w:docGrid w:linePitch="360" w:charSpace="2047"/>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A69F01" w14:textId="77777777" w:rsidR="00760480" w:rsidRDefault="00760480">
      <w:r>
        <w:separator/>
      </w:r>
    </w:p>
  </w:endnote>
  <w:endnote w:type="continuationSeparator" w:id="0">
    <w:p w14:paraId="53CF8A61" w14:textId="77777777" w:rsidR="00760480" w:rsidRDefault="007604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imSun">
    <w:altName w:val="宋体"/>
    <w:charset w:val="86"/>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MS Mincho">
    <w:altName w:val="ＭＳ 明朝"/>
    <w:charset w:val="80"/>
    <w:family w:val="modern"/>
    <w:pitch w:val="fixed"/>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ＭＳ ゴシック">
    <w:charset w:val="4E"/>
    <w:family w:val="auto"/>
    <w:pitch w:val="variable"/>
    <w:sig w:usb0="00000001" w:usb1="08070000" w:usb2="00000010" w:usb3="00000000" w:csb0="00020000" w:csb1="00000000"/>
  </w:font>
  <w:font w:name="Calibri">
    <w:altName w:val="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B56A80" w14:textId="77777777" w:rsidR="00760480" w:rsidRDefault="0076048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95B586" w14:textId="77777777" w:rsidR="00760480" w:rsidRDefault="00760480">
      <w:r>
        <w:separator/>
      </w:r>
    </w:p>
  </w:footnote>
  <w:footnote w:type="continuationSeparator" w:id="0">
    <w:p w14:paraId="0B3DDFFB" w14:textId="77777777" w:rsidR="00760480" w:rsidRDefault="0076048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9DEA04" w14:textId="77777777" w:rsidR="00760480" w:rsidRDefault="0076048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E0E2C"/>
    <w:multiLevelType w:val="multilevel"/>
    <w:tmpl w:val="B8287488"/>
    <w:lvl w:ilvl="0">
      <w:start w:val="1"/>
      <w:numFmt w:val="upperRoman"/>
      <w:lvlText w:val="%1."/>
      <w:lvlJc w:val="center"/>
      <w:pPr>
        <w:tabs>
          <w:tab w:val="num" w:pos="792"/>
        </w:tabs>
        <w:ind w:left="432" w:firstLine="216"/>
      </w:pPr>
      <w:rPr>
        <w:caps w:val="0"/>
        <w:smallCaps w:val="0"/>
        <w:strike w:val="0"/>
        <w:dstrike w:val="0"/>
        <w:vanish w:val="0"/>
        <w:color w:val="00000A"/>
        <w:position w:val="0"/>
        <w:sz w:val="20"/>
        <w:szCs w:val="20"/>
        <w:vertAlign w:val="baseline"/>
      </w:rPr>
    </w:lvl>
    <w:lvl w:ilvl="1">
      <w:start w:val="1"/>
      <w:numFmt w:val="upperLetter"/>
      <w:lvlText w:val="%2."/>
      <w:lvlJc w:val="left"/>
      <w:pPr>
        <w:tabs>
          <w:tab w:val="num" w:pos="576"/>
        </w:tabs>
        <w:ind w:left="504" w:hanging="288"/>
      </w:pPr>
      <w:rPr>
        <w:b w:val="0"/>
        <w:bCs w:val="0"/>
        <w:i/>
        <w:iCs/>
        <w:caps w:val="0"/>
        <w:smallCaps w:val="0"/>
        <w:strike w:val="0"/>
        <w:dstrike w:val="0"/>
        <w:vanish w:val="0"/>
        <w:color w:val="00000A"/>
        <w:position w:val="0"/>
        <w:sz w:val="20"/>
        <w:szCs w:val="20"/>
        <w:vertAlign w:val="baseline"/>
      </w:rPr>
    </w:lvl>
    <w:lvl w:ilvl="2">
      <w:start w:val="1"/>
      <w:numFmt w:val="decimal"/>
      <w:lvlText w:val="%3)"/>
      <w:lvlJc w:val="left"/>
      <w:pPr>
        <w:tabs>
          <w:tab w:val="num" w:pos="756"/>
        </w:tabs>
        <w:ind w:left="720" w:firstLine="180"/>
      </w:pPr>
      <w:rPr>
        <w:b w:val="0"/>
        <w:bCs w:val="0"/>
        <w:i/>
        <w:iCs/>
        <w:caps w:val="0"/>
        <w:smallCaps w:val="0"/>
        <w:strike w:val="0"/>
        <w:dstrike w:val="0"/>
        <w:vanish w:val="0"/>
        <w:color w:val="00000A"/>
        <w:position w:val="0"/>
        <w:sz w:val="20"/>
        <w:szCs w:val="20"/>
        <w:vertAlign w:val="baseline"/>
      </w:rPr>
    </w:lvl>
    <w:lvl w:ilvl="3">
      <w:start w:val="1"/>
      <w:numFmt w:val="lowerLetter"/>
      <w:lvlText w:val="%4)"/>
      <w:lvlJc w:val="left"/>
      <w:pPr>
        <w:tabs>
          <w:tab w:val="num" w:pos="846"/>
        </w:tabs>
        <w:ind w:left="864" w:firstLine="360"/>
      </w:pPr>
      <w:rPr>
        <w:b w:val="0"/>
        <w:bCs w:val="0"/>
        <w:i/>
        <w:iCs/>
        <w:sz w:val="20"/>
        <w:szCs w:val="20"/>
      </w:r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2DA13963"/>
    <w:multiLevelType w:val="multilevel"/>
    <w:tmpl w:val="AD7AAC56"/>
    <w:lvl w:ilvl="0">
      <w:start w:val="1"/>
      <w:numFmt w:val="decimal"/>
      <w:lvlText w:val="[%1]"/>
      <w:lvlJc w:val="left"/>
      <w:pPr>
        <w:tabs>
          <w:tab w:val="num" w:pos="360"/>
        </w:tabs>
        <w:ind w:left="360" w:hanging="360"/>
      </w:pPr>
      <w:rPr>
        <w:b w:val="0"/>
        <w:bCs w:val="0"/>
        <w:i w:val="0"/>
        <w:iCs w:val="0"/>
        <w:color w:val="00000A"/>
        <w:sz w:val="16"/>
        <w:szCs w:val="16"/>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70914B56"/>
    <w:multiLevelType w:val="multilevel"/>
    <w:tmpl w:val="C56A0526"/>
    <w:lvl w:ilvl="0">
      <w:start w:val="1"/>
      <w:numFmt w:val="upperRoman"/>
      <w:pStyle w:val="Heading1"/>
      <w:lvlText w:val="%1."/>
      <w:lvlJc w:val="center"/>
      <w:pPr>
        <w:tabs>
          <w:tab w:val="num" w:pos="792"/>
        </w:tabs>
        <w:ind w:left="720" w:firstLine="216"/>
      </w:pPr>
      <w:rPr>
        <w:caps w:val="0"/>
        <w:smallCaps w:val="0"/>
        <w:strike w:val="0"/>
        <w:dstrike w:val="0"/>
        <w:vanish w:val="0"/>
        <w:color w:val="00000A"/>
        <w:position w:val="0"/>
        <w:sz w:val="20"/>
        <w:szCs w:val="20"/>
        <w:vertAlign w:val="baseline"/>
      </w:rPr>
    </w:lvl>
    <w:lvl w:ilvl="1">
      <w:start w:val="1"/>
      <w:numFmt w:val="upperLetter"/>
      <w:pStyle w:val="Heading2"/>
      <w:lvlText w:val="%2."/>
      <w:lvlJc w:val="left"/>
      <w:pPr>
        <w:tabs>
          <w:tab w:val="num" w:pos="576"/>
        </w:tabs>
        <w:ind w:left="504" w:hanging="288"/>
      </w:pPr>
      <w:rPr>
        <w:b w:val="0"/>
        <w:bCs w:val="0"/>
        <w:i/>
        <w:iCs/>
        <w:caps w:val="0"/>
        <w:smallCaps w:val="0"/>
        <w:strike w:val="0"/>
        <w:dstrike w:val="0"/>
        <w:vanish w:val="0"/>
        <w:color w:val="00000A"/>
        <w:position w:val="0"/>
        <w:sz w:val="20"/>
        <w:szCs w:val="20"/>
        <w:vertAlign w:val="baseline"/>
      </w:rPr>
    </w:lvl>
    <w:lvl w:ilvl="2">
      <w:start w:val="1"/>
      <w:numFmt w:val="decimal"/>
      <w:pStyle w:val="Heading3"/>
      <w:lvlText w:val="%3)"/>
      <w:lvlJc w:val="left"/>
      <w:pPr>
        <w:tabs>
          <w:tab w:val="num" w:pos="756"/>
        </w:tabs>
        <w:ind w:left="1440" w:firstLine="180"/>
      </w:pPr>
      <w:rPr>
        <w:b w:val="0"/>
        <w:bCs w:val="0"/>
        <w:i/>
        <w:iCs/>
        <w:caps w:val="0"/>
        <w:smallCaps w:val="0"/>
        <w:strike w:val="0"/>
        <w:dstrike w:val="0"/>
        <w:vanish w:val="0"/>
        <w:color w:val="00000A"/>
        <w:position w:val="0"/>
        <w:sz w:val="20"/>
        <w:szCs w:val="20"/>
        <w:vertAlign w:val="baseline"/>
      </w:rPr>
    </w:lvl>
    <w:lvl w:ilvl="3">
      <w:start w:val="1"/>
      <w:numFmt w:val="lowerLetter"/>
      <w:pStyle w:val="Heading4"/>
      <w:lvlText w:val="%4)"/>
      <w:lvlJc w:val="left"/>
      <w:pPr>
        <w:tabs>
          <w:tab w:val="num" w:pos="846"/>
        </w:tabs>
        <w:ind w:left="1800" w:firstLine="360"/>
      </w:pPr>
      <w:rPr>
        <w:b w:val="0"/>
        <w:bCs w:val="0"/>
        <w:i/>
        <w:iCs/>
        <w:sz w:val="20"/>
        <w:szCs w:val="20"/>
      </w:rPr>
    </w:lvl>
    <w:lvl w:ilvl="4">
      <w:start w:val="1"/>
      <w:numFmt w:val="none"/>
      <w:suff w:val="nothing"/>
      <w:lvlText w:val=""/>
      <w:lvlJc w:val="left"/>
      <w:pPr>
        <w:tabs>
          <w:tab w:val="num" w:pos="3456"/>
        </w:tabs>
        <w:ind w:left="3096" w:hanging="360"/>
      </w:pPr>
    </w:lvl>
    <w:lvl w:ilvl="5">
      <w:start w:val="1"/>
      <w:numFmt w:val="lowerLetter"/>
      <w:lvlText w:val="(%6)"/>
      <w:lvlJc w:val="left"/>
      <w:pPr>
        <w:tabs>
          <w:tab w:val="num" w:pos="4176"/>
        </w:tabs>
        <w:ind w:left="3816" w:hanging="360"/>
      </w:pPr>
    </w:lvl>
    <w:lvl w:ilvl="6">
      <w:start w:val="1"/>
      <w:numFmt w:val="lowerRoman"/>
      <w:lvlText w:val="(%7)"/>
      <w:lvlJc w:val="left"/>
      <w:pPr>
        <w:tabs>
          <w:tab w:val="num" w:pos="4896"/>
        </w:tabs>
        <w:ind w:left="4536" w:hanging="360"/>
      </w:pPr>
    </w:lvl>
    <w:lvl w:ilvl="7">
      <w:start w:val="1"/>
      <w:numFmt w:val="lowerLetter"/>
      <w:lvlText w:val="(%8)"/>
      <w:lvlJc w:val="left"/>
      <w:pPr>
        <w:tabs>
          <w:tab w:val="num" w:pos="5616"/>
        </w:tabs>
        <w:ind w:left="5256" w:hanging="360"/>
      </w:pPr>
    </w:lvl>
    <w:lvl w:ilvl="8">
      <w:start w:val="1"/>
      <w:numFmt w:val="lowerRoman"/>
      <w:lvlText w:val="(%9)"/>
      <w:lvlJc w:val="left"/>
      <w:pPr>
        <w:tabs>
          <w:tab w:val="num" w:pos="6336"/>
        </w:tabs>
        <w:ind w:left="5976" w:hanging="36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tthew lange">
    <w15:presenceInfo w15:providerId="Windows Live" w15:userId="35ee2a4dac8675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embedSystemFonts/>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443"/>
    <w:rsid w:val="0007376C"/>
    <w:rsid w:val="000C4900"/>
    <w:rsid w:val="000D0A9B"/>
    <w:rsid w:val="00122107"/>
    <w:rsid w:val="002E2468"/>
    <w:rsid w:val="002F716B"/>
    <w:rsid w:val="00352999"/>
    <w:rsid w:val="003F735A"/>
    <w:rsid w:val="004100C2"/>
    <w:rsid w:val="00410FBE"/>
    <w:rsid w:val="004E6EFC"/>
    <w:rsid w:val="004F5710"/>
    <w:rsid w:val="00562CF3"/>
    <w:rsid w:val="00585B74"/>
    <w:rsid w:val="00591F04"/>
    <w:rsid w:val="005B3024"/>
    <w:rsid w:val="006648CD"/>
    <w:rsid w:val="00693DB7"/>
    <w:rsid w:val="006B42E3"/>
    <w:rsid w:val="00760480"/>
    <w:rsid w:val="0076486F"/>
    <w:rsid w:val="007B32CE"/>
    <w:rsid w:val="00936BE6"/>
    <w:rsid w:val="00942A00"/>
    <w:rsid w:val="00A3478A"/>
    <w:rsid w:val="00AE33FA"/>
    <w:rsid w:val="00B054DD"/>
    <w:rsid w:val="00B10674"/>
    <w:rsid w:val="00B14C09"/>
    <w:rsid w:val="00B5095F"/>
    <w:rsid w:val="00BC6B3E"/>
    <w:rsid w:val="00BD21B1"/>
    <w:rsid w:val="00C97BB2"/>
    <w:rsid w:val="00CE0E86"/>
    <w:rsid w:val="00CF3FE4"/>
    <w:rsid w:val="00D329E5"/>
    <w:rsid w:val="00DA3699"/>
    <w:rsid w:val="00DE1CDD"/>
    <w:rsid w:val="00DE6C92"/>
    <w:rsid w:val="00DF3443"/>
    <w:rsid w:val="00E86339"/>
    <w:rsid w:val="00E907FA"/>
    <w:rsid w:val="00F54AC8"/>
    <w:rsid w:val="00F832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1796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jc w:val="center"/>
    </w:pPr>
  </w:style>
  <w:style w:type="paragraph" w:styleId="Heading1">
    <w:name w:val="heading 1"/>
    <w:basedOn w:val="Normal"/>
    <w:next w:val="Normal"/>
    <w:qFormat/>
    <w:rsid w:val="006B6B66"/>
    <w:pPr>
      <w:keepNext/>
      <w:keepLines/>
      <w:numPr>
        <w:numId w:val="2"/>
      </w:numPr>
      <w:tabs>
        <w:tab w:val="left" w:pos="216"/>
      </w:tabs>
      <w:spacing w:before="160" w:after="80"/>
      <w:ind w:left="0" w:firstLine="0"/>
      <w:outlineLvl w:val="0"/>
    </w:pPr>
    <w:rPr>
      <w:smallCaps/>
    </w:rPr>
  </w:style>
  <w:style w:type="paragraph" w:styleId="Heading2">
    <w:name w:val="heading 2"/>
    <w:basedOn w:val="Normal"/>
    <w:next w:val="Normal"/>
    <w:qFormat/>
    <w:rsid w:val="00ED0149"/>
    <w:pPr>
      <w:keepNext/>
      <w:keepLines/>
      <w:numPr>
        <w:ilvl w:val="1"/>
        <w:numId w:val="2"/>
      </w:numPr>
      <w:tabs>
        <w:tab w:val="left" w:pos="288"/>
      </w:tabs>
      <w:spacing w:before="120" w:after="60"/>
      <w:jc w:val="left"/>
      <w:outlineLvl w:val="1"/>
    </w:pPr>
    <w:rPr>
      <w:i/>
      <w:iCs/>
    </w:rPr>
  </w:style>
  <w:style w:type="paragraph" w:styleId="Heading3">
    <w:name w:val="heading 3"/>
    <w:basedOn w:val="Normal"/>
    <w:next w:val="Normal"/>
    <w:qFormat/>
    <w:rsid w:val="00794804"/>
    <w:pPr>
      <w:numPr>
        <w:ilvl w:val="2"/>
        <w:numId w:val="2"/>
      </w:numPr>
      <w:spacing w:line="240" w:lineRule="exact"/>
      <w:ind w:left="0" w:firstLine="288"/>
      <w:jc w:val="both"/>
      <w:outlineLvl w:val="2"/>
    </w:pPr>
    <w:rPr>
      <w:i/>
      <w:iCs/>
    </w:rPr>
  </w:style>
  <w:style w:type="paragraph" w:styleId="Heading4">
    <w:name w:val="heading 4"/>
    <w:basedOn w:val="Normal"/>
    <w:next w:val="Normal"/>
    <w:qFormat/>
    <w:rsid w:val="00794804"/>
    <w:pPr>
      <w:numPr>
        <w:ilvl w:val="3"/>
        <w:numId w:val="2"/>
      </w:numPr>
      <w:tabs>
        <w:tab w:val="left" w:pos="720"/>
      </w:tabs>
      <w:spacing w:before="40" w:after="40"/>
      <w:ind w:left="0" w:firstLine="504"/>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TextBody"/>
    <w:rsid w:val="00E7596C"/>
    <w:rPr>
      <w:spacing w:val="-1"/>
      <w:lang w:val="x-none" w:eastAsia="x-none"/>
    </w:rPr>
  </w:style>
  <w:style w:type="character" w:customStyle="1" w:styleId="InternetLink">
    <w:name w:val="Internet Link"/>
    <w:basedOn w:val="DefaultParagraphFont"/>
    <w:rsid w:val="00CE325D"/>
    <w:rPr>
      <w:color w:val="0000FF"/>
      <w:u w:val="single"/>
      <w:lang w:val="uz-Cyrl-UZ" w:eastAsia="uz-Cyrl-UZ" w:bidi="uz-Cyrl-UZ"/>
    </w:rPr>
  </w:style>
  <w:style w:type="character" w:styleId="FollowedHyperlink">
    <w:name w:val="FollowedHyperlink"/>
    <w:basedOn w:val="DefaultParagraphFont"/>
    <w:rsid w:val="002209C2"/>
    <w:rPr>
      <w:color w:val="800080"/>
      <w:u w:val="single"/>
    </w:rPr>
  </w:style>
  <w:style w:type="character" w:customStyle="1" w:styleId="BalloonTextChar">
    <w:name w:val="Balloon Text Char"/>
    <w:basedOn w:val="DefaultParagraphFont"/>
    <w:link w:val="BalloonText"/>
    <w:rsid w:val="000F0B38"/>
    <w:rPr>
      <w:rFonts w:ascii="Lucida Grande" w:hAnsi="Lucida Grande" w:cs="Lucida Grande"/>
      <w:sz w:val="18"/>
      <w:szCs w:val="18"/>
    </w:rPr>
  </w:style>
  <w:style w:type="character" w:customStyle="1" w:styleId="HeaderChar">
    <w:name w:val="Header Char"/>
    <w:basedOn w:val="DefaultParagraphFont"/>
    <w:link w:val="Header"/>
    <w:rsid w:val="00882757"/>
  </w:style>
  <w:style w:type="character" w:customStyle="1" w:styleId="FooterChar">
    <w:name w:val="Footer Char"/>
    <w:basedOn w:val="DefaultParagraphFont"/>
    <w:link w:val="Footer"/>
    <w:rsid w:val="00882757"/>
  </w:style>
  <w:style w:type="character" w:styleId="CommentReference">
    <w:name w:val="annotation reference"/>
    <w:basedOn w:val="DefaultParagraphFont"/>
    <w:semiHidden/>
    <w:unhideWhenUsed/>
    <w:rsid w:val="00653F47"/>
    <w:rPr>
      <w:sz w:val="16"/>
      <w:szCs w:val="16"/>
    </w:rPr>
  </w:style>
  <w:style w:type="character" w:customStyle="1" w:styleId="CommentTextChar">
    <w:name w:val="Comment Text Char"/>
    <w:basedOn w:val="DefaultParagraphFont"/>
    <w:link w:val="CommentText"/>
    <w:semiHidden/>
    <w:rsid w:val="00653F47"/>
  </w:style>
  <w:style w:type="character" w:customStyle="1" w:styleId="CommentSubjectChar">
    <w:name w:val="Comment Subject Char"/>
    <w:basedOn w:val="CommentTextChar"/>
    <w:link w:val="CommentSubject"/>
    <w:semiHidden/>
    <w:rsid w:val="00653F47"/>
    <w:rPr>
      <w:b/>
      <w:bCs/>
    </w:rPr>
  </w:style>
  <w:style w:type="character" w:customStyle="1" w:styleId="ListLabel1">
    <w:name w:val="ListLabel 1"/>
    <w:rPr>
      <w:rFonts w:cs="Times New Roman"/>
      <w:b w:val="0"/>
      <w:bCs w:val="0"/>
      <w:i w:val="0"/>
      <w:iCs w:val="0"/>
      <w:color w:val="00000A"/>
      <w:sz w:val="16"/>
      <w:szCs w:val="16"/>
    </w:rPr>
  </w:style>
  <w:style w:type="character" w:customStyle="1" w:styleId="ListLabel2">
    <w:name w:val="ListLabel 2"/>
    <w:rPr>
      <w:rFonts w:cs="Times New Roman"/>
    </w:rPr>
  </w:style>
  <w:style w:type="character" w:customStyle="1" w:styleId="ListLabel3">
    <w:name w:val="ListLabel 3"/>
    <w:rPr>
      <w:rFonts w:cs="Times New Roman"/>
      <w:b w:val="0"/>
      <w:bCs w:val="0"/>
      <w:i w:val="0"/>
      <w:iCs w:val="0"/>
      <w:caps w:val="0"/>
      <w:smallCaps w:val="0"/>
      <w:strike w:val="0"/>
      <w:dstrike w:val="0"/>
      <w:vanish w:val="0"/>
      <w:color w:val="000000"/>
      <w:sz w:val="16"/>
      <w:szCs w:val="16"/>
      <w:vertAlign w:val="superscript"/>
    </w:rPr>
  </w:style>
  <w:style w:type="character" w:customStyle="1" w:styleId="ListLabel4">
    <w:name w:val="ListLabel 4"/>
    <w:rPr>
      <w:rFonts w:cs="Times New Roman"/>
      <w:caps w:val="0"/>
      <w:smallCaps w:val="0"/>
      <w:strike w:val="0"/>
      <w:dstrike w:val="0"/>
      <w:vanish w:val="0"/>
      <w:color w:val="00000A"/>
      <w:position w:val="0"/>
      <w:sz w:val="20"/>
      <w:szCs w:val="20"/>
      <w:vertAlign w:val="baseline"/>
    </w:rPr>
  </w:style>
  <w:style w:type="character" w:customStyle="1" w:styleId="ListLabel5">
    <w:name w:val="ListLabel 5"/>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6">
    <w:name w:val="ListLabel 6"/>
    <w:rPr>
      <w:rFonts w:cs="Times New Roman"/>
      <w:b w:val="0"/>
      <w:bCs w:val="0"/>
      <w:i/>
      <w:iCs/>
      <w:sz w:val="20"/>
      <w:szCs w:val="20"/>
    </w:rPr>
  </w:style>
  <w:style w:type="character" w:customStyle="1" w:styleId="ListLabel7">
    <w:name w:val="ListLabel 7"/>
    <w:rPr>
      <w:rFonts w:cs="Times New Roman"/>
      <w:b w:val="0"/>
      <w:bCs w:val="0"/>
      <w:i w:val="0"/>
      <w:iCs w:val="0"/>
      <w:sz w:val="16"/>
      <w:szCs w:val="16"/>
      <w:u w:val="none"/>
    </w:rPr>
  </w:style>
  <w:style w:type="character" w:customStyle="1" w:styleId="ListLabel8">
    <w:name w:val="ListLabel 8"/>
    <w:rPr>
      <w:rFonts w:cs="Times New Roman"/>
      <w:b w:val="0"/>
      <w:bCs w:val="0"/>
      <w:i w:val="0"/>
      <w:iCs w:val="0"/>
      <w:sz w:val="16"/>
      <w:szCs w:val="16"/>
    </w:rPr>
  </w:style>
  <w:style w:type="character" w:customStyle="1" w:styleId="ListLabel9">
    <w:name w:val="ListLabel 9"/>
    <w:rPr>
      <w:rFonts w:cs="Times New Roman"/>
      <w:i w:val="0"/>
      <w:iCs w:val="0"/>
    </w:rPr>
  </w:style>
  <w:style w:type="character" w:customStyle="1" w:styleId="ListLabel10">
    <w:name w:val="ListLabel 10"/>
    <w:rPr>
      <w:rFonts w:cs="Courier New"/>
    </w:rPr>
  </w:style>
  <w:style w:type="character" w:customStyle="1" w:styleId="ListLabel11">
    <w:name w:val="ListLabel 11"/>
    <w:rPr>
      <w:b w:val="0"/>
      <w:i w:val="0"/>
      <w:caps w:val="0"/>
      <w:smallCaps w:val="0"/>
      <w:strike w:val="0"/>
      <w:dstrike w:val="0"/>
      <w:vanish w:val="0"/>
      <w:color w:val="00000A"/>
      <w:spacing w:val="0"/>
      <w:w w:val="100"/>
      <w:sz w:val="16"/>
      <w:vertAlign w:val="superscript"/>
    </w:rPr>
  </w:style>
  <w:style w:type="character" w:customStyle="1" w:styleId="ListLabel12">
    <w:name w:val="ListLabel 12"/>
    <w:rPr>
      <w:rFonts w:cs="Symbol"/>
    </w:rPr>
  </w:style>
  <w:style w:type="character" w:customStyle="1" w:styleId="ListLabel13">
    <w:name w:val="ListLabel 13"/>
    <w:rPr>
      <w:rFonts w:cs="Courier New"/>
    </w:rPr>
  </w:style>
  <w:style w:type="character" w:customStyle="1" w:styleId="ListLabel14">
    <w:name w:val="ListLabel 14"/>
    <w:rPr>
      <w:rFonts w:cs="Wingdings"/>
    </w:rPr>
  </w:style>
  <w:style w:type="character" w:customStyle="1" w:styleId="ListLabel15">
    <w:name w:val="ListLabel 15"/>
    <w:rPr>
      <w:b w:val="0"/>
      <w:bCs w:val="0"/>
      <w:i w:val="0"/>
      <w:iCs w:val="0"/>
      <w:color w:val="00000A"/>
      <w:sz w:val="16"/>
      <w:szCs w:val="16"/>
    </w:rPr>
  </w:style>
  <w:style w:type="character" w:customStyle="1" w:styleId="ListLabel16">
    <w:name w:val="ListLabel 16"/>
    <w:rPr>
      <w:b w:val="0"/>
      <w:bCs w:val="0"/>
      <w:i w:val="0"/>
      <w:iCs w:val="0"/>
      <w:caps w:val="0"/>
      <w:smallCaps w:val="0"/>
      <w:strike w:val="0"/>
      <w:dstrike w:val="0"/>
      <w:vanish w:val="0"/>
      <w:color w:val="000000"/>
      <w:sz w:val="16"/>
      <w:szCs w:val="16"/>
      <w:vertAlign w:val="superscript"/>
    </w:rPr>
  </w:style>
  <w:style w:type="character" w:customStyle="1" w:styleId="ListLabel17">
    <w:name w:val="ListLabel 17"/>
    <w:rPr>
      <w:caps w:val="0"/>
      <w:smallCaps w:val="0"/>
      <w:strike w:val="0"/>
      <w:dstrike w:val="0"/>
      <w:vanish w:val="0"/>
      <w:color w:val="00000A"/>
      <w:position w:val="0"/>
      <w:sz w:val="20"/>
      <w:szCs w:val="20"/>
      <w:vertAlign w:val="baseline"/>
    </w:rPr>
  </w:style>
  <w:style w:type="character" w:customStyle="1" w:styleId="ListLabel18">
    <w:name w:val="ListLabel 18"/>
    <w:rPr>
      <w:b w:val="0"/>
      <w:bCs w:val="0"/>
      <w:i/>
      <w:iCs/>
      <w:caps w:val="0"/>
      <w:smallCaps w:val="0"/>
      <w:strike w:val="0"/>
      <w:dstrike w:val="0"/>
      <w:vanish w:val="0"/>
      <w:color w:val="00000A"/>
      <w:position w:val="0"/>
      <w:sz w:val="20"/>
      <w:szCs w:val="20"/>
      <w:vertAlign w:val="baseline"/>
    </w:rPr>
  </w:style>
  <w:style w:type="character" w:customStyle="1" w:styleId="ListLabel19">
    <w:name w:val="ListLabel 19"/>
    <w:rPr>
      <w:b w:val="0"/>
      <w:bCs w:val="0"/>
      <w:i/>
      <w:iCs/>
      <w:sz w:val="20"/>
      <w:szCs w:val="20"/>
    </w:rPr>
  </w:style>
  <w:style w:type="character" w:customStyle="1" w:styleId="ListLabel20">
    <w:name w:val="ListLabel 20"/>
    <w:rPr>
      <w:b w:val="0"/>
      <w:bCs w:val="0"/>
      <w:i w:val="0"/>
      <w:iCs w:val="0"/>
      <w:color w:val="00000A"/>
      <w:sz w:val="16"/>
      <w:szCs w:val="16"/>
      <w:u w:val="none"/>
    </w:rPr>
  </w:style>
  <w:style w:type="character" w:customStyle="1" w:styleId="ListLabel21">
    <w:name w:val="ListLabel 21"/>
    <w:rPr>
      <w:b w:val="0"/>
      <w:bCs w:val="0"/>
      <w:i w:val="0"/>
      <w:iCs w:val="0"/>
      <w:sz w:val="16"/>
      <w:szCs w:val="16"/>
    </w:rPr>
  </w:style>
  <w:style w:type="character" w:customStyle="1" w:styleId="ListLabel22">
    <w:name w:val="ListLabel 22"/>
    <w:rPr>
      <w:b w:val="0"/>
      <w:i w:val="0"/>
      <w:caps w:val="0"/>
      <w:smallCaps w:val="0"/>
      <w:strike w:val="0"/>
      <w:dstrike w:val="0"/>
      <w:vanish w:val="0"/>
      <w:color w:val="00000A"/>
      <w:spacing w:val="0"/>
      <w:w w:val="100"/>
      <w:sz w:val="16"/>
      <w:vertAlign w:val="superscript"/>
    </w:rPr>
  </w:style>
  <w:style w:type="character" w:customStyle="1" w:styleId="ListLabel23">
    <w:name w:val="ListLabel 23"/>
    <w:rPr>
      <w:rFonts w:cs="Times New Roman"/>
      <w:caps w:val="0"/>
      <w:smallCaps w:val="0"/>
      <w:strike w:val="0"/>
      <w:dstrike w:val="0"/>
      <w:vanish w:val="0"/>
      <w:color w:val="00000A"/>
      <w:position w:val="0"/>
      <w:sz w:val="20"/>
      <w:szCs w:val="20"/>
      <w:vertAlign w:val="baseline"/>
    </w:rPr>
  </w:style>
  <w:style w:type="character" w:customStyle="1" w:styleId="ListLabel24">
    <w:name w:val="ListLabel 24"/>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5">
    <w:name w:val="ListLabel 25"/>
    <w:rPr>
      <w:rFonts w:cs="Times New Roman"/>
      <w:b w:val="0"/>
      <w:bCs w:val="0"/>
      <w:i/>
      <w:iCs/>
      <w:sz w:val="20"/>
      <w:szCs w:val="20"/>
    </w:rPr>
  </w:style>
  <w:style w:type="character" w:customStyle="1" w:styleId="ListLabel26">
    <w:name w:val="ListLabel 26"/>
    <w:rPr>
      <w:rFonts w:cs="Times New Roman"/>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link w:val="BodyTextChar"/>
    <w:rsid w:val="00E7596C"/>
    <w:pPr>
      <w:tabs>
        <w:tab w:val="left" w:pos="288"/>
      </w:tabs>
      <w:spacing w:after="120" w:line="228" w:lineRule="auto"/>
      <w:ind w:firstLine="288"/>
      <w:jc w:val="both"/>
    </w:pPr>
    <w:rPr>
      <w:spacing w:val="-1"/>
      <w:lang w:val="x-none" w:eastAsia="x-none"/>
    </w:r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Abstract">
    <w:name w:val="Abstract"/>
    <w:rsid w:val="00972203"/>
    <w:pPr>
      <w:suppressAutoHyphens/>
      <w:spacing w:after="200"/>
      <w:ind w:firstLine="272"/>
      <w:jc w:val="both"/>
    </w:pPr>
    <w:rPr>
      <w:b/>
      <w:bCs/>
      <w:sz w:val="18"/>
      <w:szCs w:val="18"/>
    </w:rPr>
  </w:style>
  <w:style w:type="paragraph" w:customStyle="1" w:styleId="Affiliation">
    <w:name w:val="Affiliation"/>
    <w:pPr>
      <w:suppressAutoHyphens/>
      <w:jc w:val="center"/>
    </w:pPr>
  </w:style>
  <w:style w:type="paragraph" w:customStyle="1" w:styleId="Author">
    <w:name w:val="Author"/>
    <w:pPr>
      <w:suppressAutoHyphens/>
      <w:spacing w:before="360" w:after="40"/>
      <w:jc w:val="center"/>
    </w:pPr>
    <w:rPr>
      <w:sz w:val="22"/>
      <w:szCs w:val="22"/>
    </w:rPr>
  </w:style>
  <w:style w:type="paragraph" w:customStyle="1" w:styleId="bulletlist">
    <w:name w:val="bullet list"/>
    <w:basedOn w:val="TextBody"/>
    <w:rsid w:val="001B67DC"/>
    <w:pPr>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tabs>
        <w:tab w:val="left" w:pos="533"/>
      </w:tabs>
      <w:suppressAutoHyphens/>
      <w:spacing w:before="80" w:after="200"/>
      <w:jc w:val="both"/>
    </w:pPr>
    <w:rPr>
      <w:sz w:val="16"/>
      <w:szCs w:val="16"/>
    </w:rPr>
  </w:style>
  <w:style w:type="paragraph" w:customStyle="1" w:styleId="footnote">
    <w:name w:val="footnote"/>
    <w:pPr>
      <w:suppressAutoHyphens/>
      <w:spacing w:after="40"/>
    </w:pPr>
    <w:rPr>
      <w:sz w:val="16"/>
      <w:szCs w:val="16"/>
    </w:rPr>
  </w:style>
  <w:style w:type="paragraph" w:customStyle="1" w:styleId="papersubtitle">
    <w:name w:val="paper subtitle"/>
    <w:pPr>
      <w:suppressAutoHyphens/>
      <w:spacing w:after="120"/>
      <w:jc w:val="center"/>
    </w:pPr>
    <w:rPr>
      <w:rFonts w:eastAsia="MS Mincho"/>
      <w:sz w:val="28"/>
      <w:szCs w:val="28"/>
    </w:rPr>
  </w:style>
  <w:style w:type="paragraph" w:customStyle="1" w:styleId="papertitle">
    <w:name w:val="paper title"/>
    <w:pPr>
      <w:suppressAutoHyphens/>
      <w:spacing w:after="120"/>
      <w:jc w:val="center"/>
    </w:pPr>
    <w:rPr>
      <w:rFonts w:eastAsia="MS Mincho"/>
      <w:sz w:val="48"/>
      <w:szCs w:val="48"/>
    </w:rPr>
  </w:style>
  <w:style w:type="paragraph" w:customStyle="1" w:styleId="references">
    <w:name w:val="references"/>
    <w:pPr>
      <w:suppressAutoHyphens/>
      <w:spacing w:after="50" w:line="180" w:lineRule="exact"/>
      <w:jc w:val="both"/>
    </w:pPr>
    <w:rPr>
      <w:rFonts w:eastAsia="MS Mincho"/>
      <w:sz w:val="16"/>
      <w:szCs w:val="16"/>
    </w:rPr>
  </w:style>
  <w:style w:type="paragraph" w:customStyle="1" w:styleId="sponsors">
    <w:name w:val="sponsors"/>
    <w:pPr>
      <w:pBdr>
        <w:top w:val="single" w:sz="4" w:space="2" w:color="00000A"/>
        <w:left w:val="nil"/>
        <w:bottom w:val="nil"/>
        <w:right w:val="nil"/>
      </w:pBdr>
      <w:suppressAutoHyphens/>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jc w:val="both"/>
    </w:pPr>
    <w:rPr>
      <w:sz w:val="16"/>
      <w:szCs w:val="16"/>
    </w:rPr>
  </w:style>
  <w:style w:type="paragraph" w:customStyle="1" w:styleId="tablefootnote">
    <w:name w:val="table footnote"/>
    <w:rsid w:val="005E2800"/>
    <w:pPr>
      <w:suppressAutoHyphens/>
      <w:spacing w:before="60" w:after="30"/>
      <w:ind w:left="58" w:hanging="29"/>
      <w:jc w:val="right"/>
    </w:pPr>
    <w:rPr>
      <w:sz w:val="12"/>
      <w:szCs w:val="12"/>
    </w:rPr>
  </w:style>
  <w:style w:type="paragraph" w:customStyle="1" w:styleId="tablehead">
    <w:name w:val="table head"/>
    <w:pPr>
      <w:suppressAutoHyphens/>
      <w:spacing w:before="240" w:after="120" w:line="216" w:lineRule="auto"/>
      <w:jc w:val="center"/>
    </w:pPr>
    <w:rPr>
      <w:smallCaps/>
      <w:sz w:val="16"/>
      <w:szCs w:val="16"/>
    </w:rPr>
  </w:style>
  <w:style w:type="paragraph" w:customStyle="1" w:styleId="Keywords">
    <w:name w:val="Keywords"/>
    <w:basedOn w:val="Abstract"/>
    <w:qFormat/>
    <w:rsid w:val="00F9441B"/>
    <w:pPr>
      <w:spacing w:after="120"/>
      <w:ind w:firstLine="274"/>
    </w:pPr>
    <w:rPr>
      <w:i/>
    </w:rPr>
  </w:style>
  <w:style w:type="paragraph" w:styleId="NormalWeb">
    <w:name w:val="Normal (Web)"/>
    <w:basedOn w:val="Normal"/>
    <w:uiPriority w:val="99"/>
    <w:unhideWhenUsed/>
    <w:rsid w:val="00CE325D"/>
    <w:pPr>
      <w:spacing w:after="280"/>
      <w:jc w:val="left"/>
    </w:pPr>
    <w:rPr>
      <w:rFonts w:ascii="Times" w:hAnsi="Times"/>
    </w:rPr>
  </w:style>
  <w:style w:type="paragraph" w:styleId="ListParagraph">
    <w:name w:val="List Paragraph"/>
    <w:basedOn w:val="Normal"/>
    <w:uiPriority w:val="72"/>
    <w:rsid w:val="00011B89"/>
    <w:pPr>
      <w:ind w:left="720"/>
      <w:contextualSpacing/>
    </w:pPr>
  </w:style>
  <w:style w:type="paragraph" w:styleId="BalloonText">
    <w:name w:val="Balloon Text"/>
    <w:basedOn w:val="Normal"/>
    <w:link w:val="BalloonTextChar"/>
    <w:rsid w:val="000F0B38"/>
    <w:rPr>
      <w:rFonts w:ascii="Lucida Grande" w:hAnsi="Lucida Grande" w:cs="Lucida Grande"/>
      <w:sz w:val="18"/>
      <w:szCs w:val="18"/>
    </w:rPr>
  </w:style>
  <w:style w:type="paragraph" w:styleId="Header">
    <w:name w:val="header"/>
    <w:basedOn w:val="Normal"/>
    <w:link w:val="HeaderChar"/>
    <w:rsid w:val="00882757"/>
    <w:pPr>
      <w:tabs>
        <w:tab w:val="center" w:pos="4320"/>
        <w:tab w:val="right" w:pos="8640"/>
      </w:tabs>
    </w:pPr>
  </w:style>
  <w:style w:type="paragraph" w:styleId="Footer">
    <w:name w:val="footer"/>
    <w:basedOn w:val="Normal"/>
    <w:link w:val="FooterChar"/>
    <w:rsid w:val="00882757"/>
    <w:pPr>
      <w:tabs>
        <w:tab w:val="center" w:pos="4320"/>
        <w:tab w:val="right" w:pos="8640"/>
      </w:tabs>
    </w:pPr>
  </w:style>
  <w:style w:type="paragraph" w:styleId="CommentText">
    <w:name w:val="annotation text"/>
    <w:basedOn w:val="Normal"/>
    <w:link w:val="CommentTextChar"/>
    <w:semiHidden/>
    <w:unhideWhenUsed/>
    <w:rsid w:val="00653F47"/>
  </w:style>
  <w:style w:type="paragraph" w:styleId="CommentSubject">
    <w:name w:val="annotation subject"/>
    <w:basedOn w:val="CommentText"/>
    <w:link w:val="CommentSubjectChar"/>
    <w:semiHidden/>
    <w:unhideWhenUsed/>
    <w:rsid w:val="00653F47"/>
    <w:rPr>
      <w:b/>
      <w:bCs/>
    </w:rPr>
  </w:style>
  <w:style w:type="paragraph" w:styleId="Revision">
    <w:name w:val="Revision"/>
    <w:uiPriority w:val="71"/>
    <w:semiHidden/>
    <w:rsid w:val="006E4703"/>
    <w:pPr>
      <w:suppressAutoHyphens/>
    </w:pPr>
  </w:style>
  <w:style w:type="paragraph" w:customStyle="1" w:styleId="FrameContents">
    <w:name w:val="Frame Contents"/>
    <w:basedOn w:val="Normal"/>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jc w:val="center"/>
    </w:pPr>
  </w:style>
  <w:style w:type="paragraph" w:styleId="Heading1">
    <w:name w:val="heading 1"/>
    <w:basedOn w:val="Normal"/>
    <w:next w:val="Normal"/>
    <w:qFormat/>
    <w:rsid w:val="006B6B66"/>
    <w:pPr>
      <w:keepNext/>
      <w:keepLines/>
      <w:numPr>
        <w:numId w:val="2"/>
      </w:numPr>
      <w:tabs>
        <w:tab w:val="left" w:pos="216"/>
      </w:tabs>
      <w:spacing w:before="160" w:after="80"/>
      <w:ind w:left="0" w:firstLine="0"/>
      <w:outlineLvl w:val="0"/>
    </w:pPr>
    <w:rPr>
      <w:smallCaps/>
    </w:rPr>
  </w:style>
  <w:style w:type="paragraph" w:styleId="Heading2">
    <w:name w:val="heading 2"/>
    <w:basedOn w:val="Normal"/>
    <w:next w:val="Normal"/>
    <w:qFormat/>
    <w:rsid w:val="00ED0149"/>
    <w:pPr>
      <w:keepNext/>
      <w:keepLines/>
      <w:numPr>
        <w:ilvl w:val="1"/>
        <w:numId w:val="2"/>
      </w:numPr>
      <w:tabs>
        <w:tab w:val="left" w:pos="288"/>
      </w:tabs>
      <w:spacing w:before="120" w:after="60"/>
      <w:jc w:val="left"/>
      <w:outlineLvl w:val="1"/>
    </w:pPr>
    <w:rPr>
      <w:i/>
      <w:iCs/>
    </w:rPr>
  </w:style>
  <w:style w:type="paragraph" w:styleId="Heading3">
    <w:name w:val="heading 3"/>
    <w:basedOn w:val="Normal"/>
    <w:next w:val="Normal"/>
    <w:qFormat/>
    <w:rsid w:val="00794804"/>
    <w:pPr>
      <w:numPr>
        <w:ilvl w:val="2"/>
        <w:numId w:val="2"/>
      </w:numPr>
      <w:spacing w:line="240" w:lineRule="exact"/>
      <w:ind w:left="0" w:firstLine="288"/>
      <w:jc w:val="both"/>
      <w:outlineLvl w:val="2"/>
    </w:pPr>
    <w:rPr>
      <w:i/>
      <w:iCs/>
    </w:rPr>
  </w:style>
  <w:style w:type="paragraph" w:styleId="Heading4">
    <w:name w:val="heading 4"/>
    <w:basedOn w:val="Normal"/>
    <w:next w:val="Normal"/>
    <w:qFormat/>
    <w:rsid w:val="00794804"/>
    <w:pPr>
      <w:numPr>
        <w:ilvl w:val="3"/>
        <w:numId w:val="2"/>
      </w:numPr>
      <w:tabs>
        <w:tab w:val="left" w:pos="720"/>
      </w:tabs>
      <w:spacing w:before="40" w:after="40"/>
      <w:ind w:left="0" w:firstLine="504"/>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TextBody"/>
    <w:rsid w:val="00E7596C"/>
    <w:rPr>
      <w:spacing w:val="-1"/>
      <w:lang w:val="x-none" w:eastAsia="x-none"/>
    </w:rPr>
  </w:style>
  <w:style w:type="character" w:customStyle="1" w:styleId="InternetLink">
    <w:name w:val="Internet Link"/>
    <w:basedOn w:val="DefaultParagraphFont"/>
    <w:rsid w:val="00CE325D"/>
    <w:rPr>
      <w:color w:val="0000FF"/>
      <w:u w:val="single"/>
      <w:lang w:val="uz-Cyrl-UZ" w:eastAsia="uz-Cyrl-UZ" w:bidi="uz-Cyrl-UZ"/>
    </w:rPr>
  </w:style>
  <w:style w:type="character" w:styleId="FollowedHyperlink">
    <w:name w:val="FollowedHyperlink"/>
    <w:basedOn w:val="DefaultParagraphFont"/>
    <w:rsid w:val="002209C2"/>
    <w:rPr>
      <w:color w:val="800080"/>
      <w:u w:val="single"/>
    </w:rPr>
  </w:style>
  <w:style w:type="character" w:customStyle="1" w:styleId="BalloonTextChar">
    <w:name w:val="Balloon Text Char"/>
    <w:basedOn w:val="DefaultParagraphFont"/>
    <w:link w:val="BalloonText"/>
    <w:rsid w:val="000F0B38"/>
    <w:rPr>
      <w:rFonts w:ascii="Lucida Grande" w:hAnsi="Lucida Grande" w:cs="Lucida Grande"/>
      <w:sz w:val="18"/>
      <w:szCs w:val="18"/>
    </w:rPr>
  </w:style>
  <w:style w:type="character" w:customStyle="1" w:styleId="HeaderChar">
    <w:name w:val="Header Char"/>
    <w:basedOn w:val="DefaultParagraphFont"/>
    <w:link w:val="Header"/>
    <w:rsid w:val="00882757"/>
  </w:style>
  <w:style w:type="character" w:customStyle="1" w:styleId="FooterChar">
    <w:name w:val="Footer Char"/>
    <w:basedOn w:val="DefaultParagraphFont"/>
    <w:link w:val="Footer"/>
    <w:rsid w:val="00882757"/>
  </w:style>
  <w:style w:type="character" w:styleId="CommentReference">
    <w:name w:val="annotation reference"/>
    <w:basedOn w:val="DefaultParagraphFont"/>
    <w:semiHidden/>
    <w:unhideWhenUsed/>
    <w:rsid w:val="00653F47"/>
    <w:rPr>
      <w:sz w:val="16"/>
      <w:szCs w:val="16"/>
    </w:rPr>
  </w:style>
  <w:style w:type="character" w:customStyle="1" w:styleId="CommentTextChar">
    <w:name w:val="Comment Text Char"/>
    <w:basedOn w:val="DefaultParagraphFont"/>
    <w:link w:val="CommentText"/>
    <w:semiHidden/>
    <w:rsid w:val="00653F47"/>
  </w:style>
  <w:style w:type="character" w:customStyle="1" w:styleId="CommentSubjectChar">
    <w:name w:val="Comment Subject Char"/>
    <w:basedOn w:val="CommentTextChar"/>
    <w:link w:val="CommentSubject"/>
    <w:semiHidden/>
    <w:rsid w:val="00653F47"/>
    <w:rPr>
      <w:b/>
      <w:bCs/>
    </w:rPr>
  </w:style>
  <w:style w:type="character" w:customStyle="1" w:styleId="ListLabel1">
    <w:name w:val="ListLabel 1"/>
    <w:rPr>
      <w:rFonts w:cs="Times New Roman"/>
      <w:b w:val="0"/>
      <w:bCs w:val="0"/>
      <w:i w:val="0"/>
      <w:iCs w:val="0"/>
      <w:color w:val="00000A"/>
      <w:sz w:val="16"/>
      <w:szCs w:val="16"/>
    </w:rPr>
  </w:style>
  <w:style w:type="character" w:customStyle="1" w:styleId="ListLabel2">
    <w:name w:val="ListLabel 2"/>
    <w:rPr>
      <w:rFonts w:cs="Times New Roman"/>
    </w:rPr>
  </w:style>
  <w:style w:type="character" w:customStyle="1" w:styleId="ListLabel3">
    <w:name w:val="ListLabel 3"/>
    <w:rPr>
      <w:rFonts w:cs="Times New Roman"/>
      <w:b w:val="0"/>
      <w:bCs w:val="0"/>
      <w:i w:val="0"/>
      <w:iCs w:val="0"/>
      <w:caps w:val="0"/>
      <w:smallCaps w:val="0"/>
      <w:strike w:val="0"/>
      <w:dstrike w:val="0"/>
      <w:vanish w:val="0"/>
      <w:color w:val="000000"/>
      <w:sz w:val="16"/>
      <w:szCs w:val="16"/>
      <w:vertAlign w:val="superscript"/>
    </w:rPr>
  </w:style>
  <w:style w:type="character" w:customStyle="1" w:styleId="ListLabel4">
    <w:name w:val="ListLabel 4"/>
    <w:rPr>
      <w:rFonts w:cs="Times New Roman"/>
      <w:caps w:val="0"/>
      <w:smallCaps w:val="0"/>
      <w:strike w:val="0"/>
      <w:dstrike w:val="0"/>
      <w:vanish w:val="0"/>
      <w:color w:val="00000A"/>
      <w:position w:val="0"/>
      <w:sz w:val="20"/>
      <w:szCs w:val="20"/>
      <w:vertAlign w:val="baseline"/>
    </w:rPr>
  </w:style>
  <w:style w:type="character" w:customStyle="1" w:styleId="ListLabel5">
    <w:name w:val="ListLabel 5"/>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6">
    <w:name w:val="ListLabel 6"/>
    <w:rPr>
      <w:rFonts w:cs="Times New Roman"/>
      <w:b w:val="0"/>
      <w:bCs w:val="0"/>
      <w:i/>
      <w:iCs/>
      <w:sz w:val="20"/>
      <w:szCs w:val="20"/>
    </w:rPr>
  </w:style>
  <w:style w:type="character" w:customStyle="1" w:styleId="ListLabel7">
    <w:name w:val="ListLabel 7"/>
    <w:rPr>
      <w:rFonts w:cs="Times New Roman"/>
      <w:b w:val="0"/>
      <w:bCs w:val="0"/>
      <w:i w:val="0"/>
      <w:iCs w:val="0"/>
      <w:sz w:val="16"/>
      <w:szCs w:val="16"/>
      <w:u w:val="none"/>
    </w:rPr>
  </w:style>
  <w:style w:type="character" w:customStyle="1" w:styleId="ListLabel8">
    <w:name w:val="ListLabel 8"/>
    <w:rPr>
      <w:rFonts w:cs="Times New Roman"/>
      <w:b w:val="0"/>
      <w:bCs w:val="0"/>
      <w:i w:val="0"/>
      <w:iCs w:val="0"/>
      <w:sz w:val="16"/>
      <w:szCs w:val="16"/>
    </w:rPr>
  </w:style>
  <w:style w:type="character" w:customStyle="1" w:styleId="ListLabel9">
    <w:name w:val="ListLabel 9"/>
    <w:rPr>
      <w:rFonts w:cs="Times New Roman"/>
      <w:i w:val="0"/>
      <w:iCs w:val="0"/>
    </w:rPr>
  </w:style>
  <w:style w:type="character" w:customStyle="1" w:styleId="ListLabel10">
    <w:name w:val="ListLabel 10"/>
    <w:rPr>
      <w:rFonts w:cs="Courier New"/>
    </w:rPr>
  </w:style>
  <w:style w:type="character" w:customStyle="1" w:styleId="ListLabel11">
    <w:name w:val="ListLabel 11"/>
    <w:rPr>
      <w:b w:val="0"/>
      <w:i w:val="0"/>
      <w:caps w:val="0"/>
      <w:smallCaps w:val="0"/>
      <w:strike w:val="0"/>
      <w:dstrike w:val="0"/>
      <w:vanish w:val="0"/>
      <w:color w:val="00000A"/>
      <w:spacing w:val="0"/>
      <w:w w:val="100"/>
      <w:sz w:val="16"/>
      <w:vertAlign w:val="superscript"/>
    </w:rPr>
  </w:style>
  <w:style w:type="character" w:customStyle="1" w:styleId="ListLabel12">
    <w:name w:val="ListLabel 12"/>
    <w:rPr>
      <w:rFonts w:cs="Symbol"/>
    </w:rPr>
  </w:style>
  <w:style w:type="character" w:customStyle="1" w:styleId="ListLabel13">
    <w:name w:val="ListLabel 13"/>
    <w:rPr>
      <w:rFonts w:cs="Courier New"/>
    </w:rPr>
  </w:style>
  <w:style w:type="character" w:customStyle="1" w:styleId="ListLabel14">
    <w:name w:val="ListLabel 14"/>
    <w:rPr>
      <w:rFonts w:cs="Wingdings"/>
    </w:rPr>
  </w:style>
  <w:style w:type="character" w:customStyle="1" w:styleId="ListLabel15">
    <w:name w:val="ListLabel 15"/>
    <w:rPr>
      <w:b w:val="0"/>
      <w:bCs w:val="0"/>
      <w:i w:val="0"/>
      <w:iCs w:val="0"/>
      <w:color w:val="00000A"/>
      <w:sz w:val="16"/>
      <w:szCs w:val="16"/>
    </w:rPr>
  </w:style>
  <w:style w:type="character" w:customStyle="1" w:styleId="ListLabel16">
    <w:name w:val="ListLabel 16"/>
    <w:rPr>
      <w:b w:val="0"/>
      <w:bCs w:val="0"/>
      <w:i w:val="0"/>
      <w:iCs w:val="0"/>
      <w:caps w:val="0"/>
      <w:smallCaps w:val="0"/>
      <w:strike w:val="0"/>
      <w:dstrike w:val="0"/>
      <w:vanish w:val="0"/>
      <w:color w:val="000000"/>
      <w:sz w:val="16"/>
      <w:szCs w:val="16"/>
      <w:vertAlign w:val="superscript"/>
    </w:rPr>
  </w:style>
  <w:style w:type="character" w:customStyle="1" w:styleId="ListLabel17">
    <w:name w:val="ListLabel 17"/>
    <w:rPr>
      <w:caps w:val="0"/>
      <w:smallCaps w:val="0"/>
      <w:strike w:val="0"/>
      <w:dstrike w:val="0"/>
      <w:vanish w:val="0"/>
      <w:color w:val="00000A"/>
      <w:position w:val="0"/>
      <w:sz w:val="20"/>
      <w:szCs w:val="20"/>
      <w:vertAlign w:val="baseline"/>
    </w:rPr>
  </w:style>
  <w:style w:type="character" w:customStyle="1" w:styleId="ListLabel18">
    <w:name w:val="ListLabel 18"/>
    <w:rPr>
      <w:b w:val="0"/>
      <w:bCs w:val="0"/>
      <w:i/>
      <w:iCs/>
      <w:caps w:val="0"/>
      <w:smallCaps w:val="0"/>
      <w:strike w:val="0"/>
      <w:dstrike w:val="0"/>
      <w:vanish w:val="0"/>
      <w:color w:val="00000A"/>
      <w:position w:val="0"/>
      <w:sz w:val="20"/>
      <w:szCs w:val="20"/>
      <w:vertAlign w:val="baseline"/>
    </w:rPr>
  </w:style>
  <w:style w:type="character" w:customStyle="1" w:styleId="ListLabel19">
    <w:name w:val="ListLabel 19"/>
    <w:rPr>
      <w:b w:val="0"/>
      <w:bCs w:val="0"/>
      <w:i/>
      <w:iCs/>
      <w:sz w:val="20"/>
      <w:szCs w:val="20"/>
    </w:rPr>
  </w:style>
  <w:style w:type="character" w:customStyle="1" w:styleId="ListLabel20">
    <w:name w:val="ListLabel 20"/>
    <w:rPr>
      <w:b w:val="0"/>
      <w:bCs w:val="0"/>
      <w:i w:val="0"/>
      <w:iCs w:val="0"/>
      <w:color w:val="00000A"/>
      <w:sz w:val="16"/>
      <w:szCs w:val="16"/>
      <w:u w:val="none"/>
    </w:rPr>
  </w:style>
  <w:style w:type="character" w:customStyle="1" w:styleId="ListLabel21">
    <w:name w:val="ListLabel 21"/>
    <w:rPr>
      <w:b w:val="0"/>
      <w:bCs w:val="0"/>
      <w:i w:val="0"/>
      <w:iCs w:val="0"/>
      <w:sz w:val="16"/>
      <w:szCs w:val="16"/>
    </w:rPr>
  </w:style>
  <w:style w:type="character" w:customStyle="1" w:styleId="ListLabel22">
    <w:name w:val="ListLabel 22"/>
    <w:rPr>
      <w:b w:val="0"/>
      <w:i w:val="0"/>
      <w:caps w:val="0"/>
      <w:smallCaps w:val="0"/>
      <w:strike w:val="0"/>
      <w:dstrike w:val="0"/>
      <w:vanish w:val="0"/>
      <w:color w:val="00000A"/>
      <w:spacing w:val="0"/>
      <w:w w:val="100"/>
      <w:sz w:val="16"/>
      <w:vertAlign w:val="superscript"/>
    </w:rPr>
  </w:style>
  <w:style w:type="character" w:customStyle="1" w:styleId="ListLabel23">
    <w:name w:val="ListLabel 23"/>
    <w:rPr>
      <w:rFonts w:cs="Times New Roman"/>
      <w:caps w:val="0"/>
      <w:smallCaps w:val="0"/>
      <w:strike w:val="0"/>
      <w:dstrike w:val="0"/>
      <w:vanish w:val="0"/>
      <w:color w:val="00000A"/>
      <w:position w:val="0"/>
      <w:sz w:val="20"/>
      <w:szCs w:val="20"/>
      <w:vertAlign w:val="baseline"/>
    </w:rPr>
  </w:style>
  <w:style w:type="character" w:customStyle="1" w:styleId="ListLabel24">
    <w:name w:val="ListLabel 24"/>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5">
    <w:name w:val="ListLabel 25"/>
    <w:rPr>
      <w:rFonts w:cs="Times New Roman"/>
      <w:b w:val="0"/>
      <w:bCs w:val="0"/>
      <w:i/>
      <w:iCs/>
      <w:sz w:val="20"/>
      <w:szCs w:val="20"/>
    </w:rPr>
  </w:style>
  <w:style w:type="character" w:customStyle="1" w:styleId="ListLabel26">
    <w:name w:val="ListLabel 26"/>
    <w:rPr>
      <w:rFonts w:cs="Times New Roman"/>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link w:val="BodyTextChar"/>
    <w:rsid w:val="00E7596C"/>
    <w:pPr>
      <w:tabs>
        <w:tab w:val="left" w:pos="288"/>
      </w:tabs>
      <w:spacing w:after="120" w:line="228" w:lineRule="auto"/>
      <w:ind w:firstLine="288"/>
      <w:jc w:val="both"/>
    </w:pPr>
    <w:rPr>
      <w:spacing w:val="-1"/>
      <w:lang w:val="x-none" w:eastAsia="x-none"/>
    </w:r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Abstract">
    <w:name w:val="Abstract"/>
    <w:rsid w:val="00972203"/>
    <w:pPr>
      <w:suppressAutoHyphens/>
      <w:spacing w:after="200"/>
      <w:ind w:firstLine="272"/>
      <w:jc w:val="both"/>
    </w:pPr>
    <w:rPr>
      <w:b/>
      <w:bCs/>
      <w:sz w:val="18"/>
      <w:szCs w:val="18"/>
    </w:rPr>
  </w:style>
  <w:style w:type="paragraph" w:customStyle="1" w:styleId="Affiliation">
    <w:name w:val="Affiliation"/>
    <w:pPr>
      <w:suppressAutoHyphens/>
      <w:jc w:val="center"/>
    </w:pPr>
  </w:style>
  <w:style w:type="paragraph" w:customStyle="1" w:styleId="Author">
    <w:name w:val="Author"/>
    <w:pPr>
      <w:suppressAutoHyphens/>
      <w:spacing w:before="360" w:after="40"/>
      <w:jc w:val="center"/>
    </w:pPr>
    <w:rPr>
      <w:sz w:val="22"/>
      <w:szCs w:val="22"/>
    </w:rPr>
  </w:style>
  <w:style w:type="paragraph" w:customStyle="1" w:styleId="bulletlist">
    <w:name w:val="bullet list"/>
    <w:basedOn w:val="TextBody"/>
    <w:rsid w:val="001B67DC"/>
    <w:pPr>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tabs>
        <w:tab w:val="left" w:pos="533"/>
      </w:tabs>
      <w:suppressAutoHyphens/>
      <w:spacing w:before="80" w:after="200"/>
      <w:jc w:val="both"/>
    </w:pPr>
    <w:rPr>
      <w:sz w:val="16"/>
      <w:szCs w:val="16"/>
    </w:rPr>
  </w:style>
  <w:style w:type="paragraph" w:customStyle="1" w:styleId="footnote">
    <w:name w:val="footnote"/>
    <w:pPr>
      <w:suppressAutoHyphens/>
      <w:spacing w:after="40"/>
    </w:pPr>
    <w:rPr>
      <w:sz w:val="16"/>
      <w:szCs w:val="16"/>
    </w:rPr>
  </w:style>
  <w:style w:type="paragraph" w:customStyle="1" w:styleId="papersubtitle">
    <w:name w:val="paper subtitle"/>
    <w:pPr>
      <w:suppressAutoHyphens/>
      <w:spacing w:after="120"/>
      <w:jc w:val="center"/>
    </w:pPr>
    <w:rPr>
      <w:rFonts w:eastAsia="MS Mincho"/>
      <w:sz w:val="28"/>
      <w:szCs w:val="28"/>
    </w:rPr>
  </w:style>
  <w:style w:type="paragraph" w:customStyle="1" w:styleId="papertitle">
    <w:name w:val="paper title"/>
    <w:pPr>
      <w:suppressAutoHyphens/>
      <w:spacing w:after="120"/>
      <w:jc w:val="center"/>
    </w:pPr>
    <w:rPr>
      <w:rFonts w:eastAsia="MS Mincho"/>
      <w:sz w:val="48"/>
      <w:szCs w:val="48"/>
    </w:rPr>
  </w:style>
  <w:style w:type="paragraph" w:customStyle="1" w:styleId="references">
    <w:name w:val="references"/>
    <w:pPr>
      <w:suppressAutoHyphens/>
      <w:spacing w:after="50" w:line="180" w:lineRule="exact"/>
      <w:jc w:val="both"/>
    </w:pPr>
    <w:rPr>
      <w:rFonts w:eastAsia="MS Mincho"/>
      <w:sz w:val="16"/>
      <w:szCs w:val="16"/>
    </w:rPr>
  </w:style>
  <w:style w:type="paragraph" w:customStyle="1" w:styleId="sponsors">
    <w:name w:val="sponsors"/>
    <w:pPr>
      <w:pBdr>
        <w:top w:val="single" w:sz="4" w:space="2" w:color="00000A"/>
        <w:left w:val="nil"/>
        <w:bottom w:val="nil"/>
        <w:right w:val="nil"/>
      </w:pBdr>
      <w:suppressAutoHyphens/>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jc w:val="both"/>
    </w:pPr>
    <w:rPr>
      <w:sz w:val="16"/>
      <w:szCs w:val="16"/>
    </w:rPr>
  </w:style>
  <w:style w:type="paragraph" w:customStyle="1" w:styleId="tablefootnote">
    <w:name w:val="table footnote"/>
    <w:rsid w:val="005E2800"/>
    <w:pPr>
      <w:suppressAutoHyphens/>
      <w:spacing w:before="60" w:after="30"/>
      <w:ind w:left="58" w:hanging="29"/>
      <w:jc w:val="right"/>
    </w:pPr>
    <w:rPr>
      <w:sz w:val="12"/>
      <w:szCs w:val="12"/>
    </w:rPr>
  </w:style>
  <w:style w:type="paragraph" w:customStyle="1" w:styleId="tablehead">
    <w:name w:val="table head"/>
    <w:pPr>
      <w:suppressAutoHyphens/>
      <w:spacing w:before="240" w:after="120" w:line="216" w:lineRule="auto"/>
      <w:jc w:val="center"/>
    </w:pPr>
    <w:rPr>
      <w:smallCaps/>
      <w:sz w:val="16"/>
      <w:szCs w:val="16"/>
    </w:rPr>
  </w:style>
  <w:style w:type="paragraph" w:customStyle="1" w:styleId="Keywords">
    <w:name w:val="Keywords"/>
    <w:basedOn w:val="Abstract"/>
    <w:qFormat/>
    <w:rsid w:val="00F9441B"/>
    <w:pPr>
      <w:spacing w:after="120"/>
      <w:ind w:firstLine="274"/>
    </w:pPr>
    <w:rPr>
      <w:i/>
    </w:rPr>
  </w:style>
  <w:style w:type="paragraph" w:styleId="NormalWeb">
    <w:name w:val="Normal (Web)"/>
    <w:basedOn w:val="Normal"/>
    <w:uiPriority w:val="99"/>
    <w:unhideWhenUsed/>
    <w:rsid w:val="00CE325D"/>
    <w:pPr>
      <w:spacing w:after="280"/>
      <w:jc w:val="left"/>
    </w:pPr>
    <w:rPr>
      <w:rFonts w:ascii="Times" w:hAnsi="Times"/>
    </w:rPr>
  </w:style>
  <w:style w:type="paragraph" w:styleId="ListParagraph">
    <w:name w:val="List Paragraph"/>
    <w:basedOn w:val="Normal"/>
    <w:uiPriority w:val="72"/>
    <w:rsid w:val="00011B89"/>
    <w:pPr>
      <w:ind w:left="720"/>
      <w:contextualSpacing/>
    </w:pPr>
  </w:style>
  <w:style w:type="paragraph" w:styleId="BalloonText">
    <w:name w:val="Balloon Text"/>
    <w:basedOn w:val="Normal"/>
    <w:link w:val="BalloonTextChar"/>
    <w:rsid w:val="000F0B38"/>
    <w:rPr>
      <w:rFonts w:ascii="Lucida Grande" w:hAnsi="Lucida Grande" w:cs="Lucida Grande"/>
      <w:sz w:val="18"/>
      <w:szCs w:val="18"/>
    </w:rPr>
  </w:style>
  <w:style w:type="paragraph" w:styleId="Header">
    <w:name w:val="header"/>
    <w:basedOn w:val="Normal"/>
    <w:link w:val="HeaderChar"/>
    <w:rsid w:val="00882757"/>
    <w:pPr>
      <w:tabs>
        <w:tab w:val="center" w:pos="4320"/>
        <w:tab w:val="right" w:pos="8640"/>
      </w:tabs>
    </w:pPr>
  </w:style>
  <w:style w:type="paragraph" w:styleId="Footer">
    <w:name w:val="footer"/>
    <w:basedOn w:val="Normal"/>
    <w:link w:val="FooterChar"/>
    <w:rsid w:val="00882757"/>
    <w:pPr>
      <w:tabs>
        <w:tab w:val="center" w:pos="4320"/>
        <w:tab w:val="right" w:pos="8640"/>
      </w:tabs>
    </w:pPr>
  </w:style>
  <w:style w:type="paragraph" w:styleId="CommentText">
    <w:name w:val="annotation text"/>
    <w:basedOn w:val="Normal"/>
    <w:link w:val="CommentTextChar"/>
    <w:semiHidden/>
    <w:unhideWhenUsed/>
    <w:rsid w:val="00653F47"/>
  </w:style>
  <w:style w:type="paragraph" w:styleId="CommentSubject">
    <w:name w:val="annotation subject"/>
    <w:basedOn w:val="CommentText"/>
    <w:link w:val="CommentSubjectChar"/>
    <w:semiHidden/>
    <w:unhideWhenUsed/>
    <w:rsid w:val="00653F47"/>
    <w:rPr>
      <w:b/>
      <w:bCs/>
    </w:rPr>
  </w:style>
  <w:style w:type="paragraph" w:styleId="Revision">
    <w:name w:val="Revision"/>
    <w:uiPriority w:val="71"/>
    <w:semiHidden/>
    <w:rsid w:val="006E4703"/>
    <w:pPr>
      <w:suppressAutoHyphens/>
    </w:pPr>
  </w:style>
  <w:style w:type="paragraph" w:customStyle="1" w:styleId="FrameContents">
    <w:name w:val="Frame Contents"/>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9189622">
      <w:bodyDiv w:val="1"/>
      <w:marLeft w:val="0"/>
      <w:marRight w:val="0"/>
      <w:marTop w:val="0"/>
      <w:marBottom w:val="0"/>
      <w:divBdr>
        <w:top w:val="none" w:sz="0" w:space="0" w:color="auto"/>
        <w:left w:val="none" w:sz="0" w:space="0" w:color="auto"/>
        <w:bottom w:val="none" w:sz="0" w:space="0" w:color="auto"/>
        <w:right w:val="none" w:sz="0" w:space="0" w:color="auto"/>
      </w:divBdr>
      <w:divsChild>
        <w:div w:id="2129471112">
          <w:marLeft w:val="0"/>
          <w:marRight w:val="0"/>
          <w:marTop w:val="0"/>
          <w:marBottom w:val="0"/>
          <w:divBdr>
            <w:top w:val="none" w:sz="0" w:space="0" w:color="auto"/>
            <w:left w:val="none" w:sz="0" w:space="0" w:color="auto"/>
            <w:bottom w:val="none" w:sz="0" w:space="0" w:color="auto"/>
            <w:right w:val="none" w:sz="0" w:space="0" w:color="auto"/>
          </w:divBdr>
          <w:divsChild>
            <w:div w:id="296422344">
              <w:marLeft w:val="0"/>
              <w:marRight w:val="0"/>
              <w:marTop w:val="0"/>
              <w:marBottom w:val="0"/>
              <w:divBdr>
                <w:top w:val="none" w:sz="0" w:space="0" w:color="auto"/>
                <w:left w:val="none" w:sz="0" w:space="0" w:color="auto"/>
                <w:bottom w:val="none" w:sz="0" w:space="0" w:color="auto"/>
                <w:right w:val="none" w:sz="0" w:space="0" w:color="auto"/>
              </w:divBdr>
              <w:divsChild>
                <w:div w:id="202266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064953">
      <w:bodyDiv w:val="1"/>
      <w:marLeft w:val="0"/>
      <w:marRight w:val="0"/>
      <w:marTop w:val="0"/>
      <w:marBottom w:val="0"/>
      <w:divBdr>
        <w:top w:val="none" w:sz="0" w:space="0" w:color="auto"/>
        <w:left w:val="none" w:sz="0" w:space="0" w:color="auto"/>
        <w:bottom w:val="none" w:sz="0" w:space="0" w:color="auto"/>
        <w:right w:val="none" w:sz="0" w:space="0" w:color="auto"/>
      </w:divBdr>
      <w:divsChild>
        <w:div w:id="1597245259">
          <w:marLeft w:val="0"/>
          <w:marRight w:val="0"/>
          <w:marTop w:val="0"/>
          <w:marBottom w:val="0"/>
          <w:divBdr>
            <w:top w:val="none" w:sz="0" w:space="0" w:color="auto"/>
            <w:left w:val="none" w:sz="0" w:space="0" w:color="auto"/>
            <w:bottom w:val="none" w:sz="0" w:space="0" w:color="auto"/>
            <w:right w:val="none" w:sz="0" w:space="0" w:color="auto"/>
          </w:divBdr>
          <w:divsChild>
            <w:div w:id="986207958">
              <w:marLeft w:val="0"/>
              <w:marRight w:val="0"/>
              <w:marTop w:val="0"/>
              <w:marBottom w:val="0"/>
              <w:divBdr>
                <w:top w:val="none" w:sz="0" w:space="0" w:color="auto"/>
                <w:left w:val="none" w:sz="0" w:space="0" w:color="auto"/>
                <w:bottom w:val="none" w:sz="0" w:space="0" w:color="auto"/>
                <w:right w:val="none" w:sz="0" w:space="0" w:color="auto"/>
              </w:divBdr>
              <w:divsChild>
                <w:div w:id="70945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398212">
      <w:bodyDiv w:val="1"/>
      <w:marLeft w:val="0"/>
      <w:marRight w:val="0"/>
      <w:marTop w:val="0"/>
      <w:marBottom w:val="0"/>
      <w:divBdr>
        <w:top w:val="none" w:sz="0" w:space="0" w:color="auto"/>
        <w:left w:val="none" w:sz="0" w:space="0" w:color="auto"/>
        <w:bottom w:val="none" w:sz="0" w:space="0" w:color="auto"/>
        <w:right w:val="none" w:sz="0" w:space="0" w:color="auto"/>
      </w:divBdr>
      <w:divsChild>
        <w:div w:id="192504154">
          <w:marLeft w:val="0"/>
          <w:marRight w:val="0"/>
          <w:marTop w:val="0"/>
          <w:marBottom w:val="0"/>
          <w:divBdr>
            <w:top w:val="none" w:sz="0" w:space="0" w:color="auto"/>
            <w:left w:val="none" w:sz="0" w:space="0" w:color="auto"/>
            <w:bottom w:val="none" w:sz="0" w:space="0" w:color="auto"/>
            <w:right w:val="none" w:sz="0" w:space="0" w:color="auto"/>
          </w:divBdr>
          <w:divsChild>
            <w:div w:id="146670122">
              <w:marLeft w:val="0"/>
              <w:marRight w:val="0"/>
              <w:marTop w:val="0"/>
              <w:marBottom w:val="0"/>
              <w:divBdr>
                <w:top w:val="none" w:sz="0" w:space="0" w:color="auto"/>
                <w:left w:val="none" w:sz="0" w:space="0" w:color="auto"/>
                <w:bottom w:val="none" w:sz="0" w:space="0" w:color="auto"/>
                <w:right w:val="none" w:sz="0" w:space="0" w:color="auto"/>
              </w:divBdr>
              <w:divsChild>
                <w:div w:id="32979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khtaji@ucdavis.edu" TargetMode="External"/><Relationship Id="rId12" Type="http://schemas.openxmlformats.org/officeDocument/2006/relationships/hyperlink" Target="http://www.pewinternet.org/2015/10/08/social-networking-usage-2005-2015/" TargetMode="External"/><Relationship Id="rId13" Type="http://schemas.openxmlformats.org/officeDocument/2006/relationships/hyperlink" Target="http://doi.org/10.1007/11504894_100" TargetMode="External"/><Relationship Id="rId14" Type="http://schemas.openxmlformats.org/officeDocument/2006/relationships/fontTable" Target="fontTable.xml"/><Relationship Id="rId15" Type="http://schemas.openxmlformats.org/officeDocument/2006/relationships/theme" Target="theme/theme1.xml"/><Relationship Id="rId16"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22B0C3-8B64-E241-8DEC-8390CC7C1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Pages>
  <Words>2332</Words>
  <Characters>13295</Characters>
  <Application>Microsoft Macintosh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15596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Kimi Taji</cp:lastModifiedBy>
  <cp:revision>3</cp:revision>
  <cp:lastPrinted>2016-05-16T05:09:00Z</cp:lastPrinted>
  <dcterms:created xsi:type="dcterms:W3CDTF">2016-07-02T01:29:00Z</dcterms:created>
  <dcterms:modified xsi:type="dcterms:W3CDTF">2016-07-02T03:05:00Z</dcterms:modified>
  <dc:language>en-US</dc:language>
</cp:coreProperties>
</file>